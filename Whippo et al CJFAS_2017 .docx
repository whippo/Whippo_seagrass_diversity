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1,2</w:t>
      </w:r>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4</w:t>
      </w:r>
      <w:r>
        <w:rPr>
          <w:rFonts w:ascii="Times" w:eastAsia="Times New Roman" w:hAnsi="Times" w:cs="Times New Roman"/>
          <w:color w:val="000000"/>
          <w:sz w:val="24"/>
          <w:szCs w:val="24"/>
          <w:lang w:val="en-US"/>
        </w:rPr>
        <w:t xml:space="preserve"> ,</w:t>
      </w:r>
      <w:proofErr w:type="gramEnd"/>
      <w:r>
        <w:rPr>
          <w:rFonts w:ascii="Times" w:eastAsia="Times New Roman" w:hAnsi="Times" w:cs="Times New Roman"/>
          <w:color w:val="000000"/>
          <w:sz w:val="24"/>
          <w:szCs w:val="24"/>
          <w:lang w:val="en-US"/>
        </w:rPr>
        <w:t xml:space="preserve">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7">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Smithsonian Institution, Tennenbaum Marine Observatories Network, 647 Contees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epifaunal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seagrass,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r>
        <w:rPr>
          <w:rFonts w:ascii="Times" w:hAnsi="Times"/>
        </w:rPr>
        <w:t xml:space="preserve">Seagrass habitats form spatially heterogeneous landscapes that support high secondary productivity and biodiversity. The spatial structure of seagrass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metacommunity dynamics of seagrass-associated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metacommunity processes across meadows. For 9 meadows in Barkley Sound, British Columbia, we quantified epifaunal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epifaunal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metacommunity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69138390"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w:t>
      </w:r>
      <w:ins w:id="14" w:author="Ross Whippo" w:date="2017-01-07T16:18:00Z">
        <w:r w:rsidR="00955B3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2006</w:t>
      </w:r>
      <w:del w:id="15" w:author="Ross Whippo" w:date="2017-01-07T16:18:00Z">
        <w:r w:rsidDel="00955B3D">
          <w:rPr>
            <w:rFonts w:ascii="Times" w:eastAsia="Times New Roman" w:hAnsi="Times" w:cs="Times New Roman"/>
            <w:color w:val="000000"/>
            <w:sz w:val="24"/>
            <w:szCs w:val="24"/>
            <w:lang w:val="en-US"/>
          </w:rPr>
          <w:delText>, Guichard or Baskett papers?</w:delText>
        </w:r>
      </w:del>
      <w:r>
        <w:rPr>
          <w:rFonts w:ascii="Times" w:eastAsia="Times New Roman" w:hAnsi="Times" w:cs="Times New Roman"/>
          <w:color w:val="000000"/>
          <w:sz w:val="24"/>
          <w:szCs w:val="24"/>
          <w:lang w:val="en-US"/>
        </w:rPr>
        <w:t>, Gaston 2000).</w:t>
      </w:r>
      <w:ins w:id="16"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7"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seagrass meadow or a kelp bed may appear to represent the local community, </w:t>
      </w:r>
      <w:ins w:id="18" w:author="Mary O'Connor" w:date="2017-01-02T15:52:00Z">
        <w:r w:rsidR="00DE5A11">
          <w:rPr>
            <w:rFonts w:ascii="Times" w:eastAsia="Times New Roman" w:hAnsi="Times" w:cs="Times New Roman"/>
            <w:color w:val="000000"/>
            <w:sz w:val="24"/>
            <w:szCs w:val="24"/>
            <w:lang w:val="en-US"/>
          </w:rPr>
          <w:t>the</w:t>
        </w:r>
      </w:ins>
      <w:ins w:id="19" w:author="Mary O'Connor" w:date="2017-01-02T15:53:00Z">
        <w:r w:rsidR="00DE5A11">
          <w:rPr>
            <w:rFonts w:ascii="Times" w:eastAsia="Times New Roman" w:hAnsi="Times" w:cs="Times New Roman"/>
            <w:color w:val="000000"/>
            <w:sz w:val="24"/>
            <w:szCs w:val="24"/>
            <w:lang w:val="en-US"/>
          </w:rPr>
          <w:t xml:space="preserve"> </w:t>
        </w:r>
      </w:ins>
      <w:ins w:id="20"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21" w:author="Mary O'Connor" w:date="2017-01-02T15:53:00Z">
        <w:r w:rsidR="00DE5A11">
          <w:rPr>
            <w:rFonts w:ascii="Times" w:eastAsia="Times New Roman" w:hAnsi="Times" w:cs="Times New Roman"/>
            <w:color w:val="000000"/>
            <w:sz w:val="24"/>
            <w:szCs w:val="24"/>
            <w:lang w:val="en-US"/>
          </w:rPr>
          <w:t xml:space="preserve"> of a local patch</w:t>
        </w:r>
      </w:ins>
      <w:ins w:id="22"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3"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Pillai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4"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The purpose of this study is to quantify faunal biodiversity across scales in a seagrass meadow seascape to determine whether individual seagrass meadows</w:t>
      </w:r>
      <w:ins w:id="25" w:author="Mary O'Connor" w:date="2017-01-02T15:54:00Z">
        <w:r w:rsidR="00DE5A11">
          <w:rPr>
            <w:rFonts w:ascii="Times" w:eastAsia="Times New Roman" w:hAnsi="Times" w:cs="Times New Roman"/>
            <w:color w:val="000000"/>
            <w:sz w:val="24"/>
            <w:szCs w:val="24"/>
            <w:lang w:val="en-US"/>
          </w:rPr>
          <w:t xml:space="preserve">, or a set of meadows in a </w:t>
        </w:r>
      </w:ins>
      <w:ins w:id="26" w:author="Mary O'Connor" w:date="2017-01-02T15:55:00Z">
        <w:r w:rsidR="00DE5A11">
          <w:rPr>
            <w:rFonts w:ascii="Times" w:eastAsia="Times New Roman" w:hAnsi="Times" w:cs="Times New Roman"/>
            <w:color w:val="000000"/>
            <w:sz w:val="24"/>
            <w:szCs w:val="24"/>
            <w:lang w:val="en-US"/>
          </w:rPr>
          <w:t>landscape</w:t>
        </w:r>
      </w:ins>
      <w:ins w:id="27"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8"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9" w:author="Mary O'Connor" w:date="2017-01-02T16:35:00Z">
        <w:r w:rsidR="00077E5F">
          <w:rPr>
            <w:rFonts w:ascii="Times" w:eastAsia="Times New Roman" w:hAnsi="Times" w:cs="Times New Roman"/>
            <w:color w:val="000000"/>
            <w:sz w:val="24"/>
            <w:szCs w:val="24"/>
            <w:lang w:val="en-US"/>
          </w:rPr>
          <w:t xml:space="preserve"> </w:t>
        </w:r>
      </w:ins>
    </w:p>
    <w:p w14:paraId="54FE79E0" w14:textId="4B788EDD"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30"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w:t>
        </w:r>
      </w:ins>
      <w:ins w:id="31" w:author="Ross Whippo" w:date="2017-01-07T16:20:00Z">
        <w:r w:rsidR="00955B3D">
          <w:rPr>
            <w:rFonts w:ascii="Times" w:eastAsia="Times New Roman" w:hAnsi="Times" w:cs="Times New Roman"/>
            <w:color w:val="000000"/>
            <w:sz w:val="24"/>
            <w:szCs w:val="24"/>
            <w:lang w:val="en-US"/>
          </w:rPr>
          <w:t>.</w:t>
        </w:r>
      </w:ins>
      <w:ins w:id="32" w:author="Mary O'Connor" w:date="2017-01-02T15:56:00Z">
        <w:r w:rsidR="00DE5A11">
          <w:rPr>
            <w:rFonts w:ascii="Times" w:eastAsia="Times New Roman" w:hAnsi="Times" w:cs="Times New Roman"/>
            <w:color w:val="000000"/>
            <w:sz w:val="24"/>
            <w:szCs w:val="24"/>
            <w:lang w:val="en-US"/>
          </w:rPr>
          <w:t xml:space="preserve">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w:t>
        </w:r>
      </w:ins>
      <w:ins w:id="33" w:author="Ross Whippo" w:date="2017-01-07T16:20:00Z">
        <w:r w:rsidR="00955B3D">
          <w:rPr>
            <w:rFonts w:ascii="Times" w:eastAsia="Times New Roman" w:hAnsi="Times" w:cs="Times New Roman"/>
            <w:color w:val="000000"/>
            <w:sz w:val="24"/>
            <w:szCs w:val="24"/>
            <w:lang w:val="en-US"/>
          </w:rPr>
          <w:t>.</w:t>
        </w:r>
      </w:ins>
      <w:ins w:id="34" w:author="Mary O'Connor" w:date="2017-01-02T15:56:00Z">
        <w:r w:rsidR="00DE5A11">
          <w:rPr>
            <w:rFonts w:ascii="Times" w:eastAsia="Times New Roman" w:hAnsi="Times" w:cs="Times New Roman"/>
            <w:color w:val="000000"/>
            <w:sz w:val="24"/>
            <w:szCs w:val="24"/>
            <w:lang w:val="en-US"/>
          </w:rPr>
          <w:t xml:space="preserve">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35"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mesoscale diversity </w:t>
      </w:r>
      <w:r>
        <w:rPr>
          <w:rFonts w:ascii="Times" w:eastAsia="Times New Roman" w:hAnsi="Times" w:cs="Times New Roman"/>
          <w:color w:val="000000"/>
          <w:sz w:val="24"/>
          <w:szCs w:val="24"/>
          <w:lang w:val="en-US"/>
        </w:rPr>
        <w:lastRenderedPageBreak/>
        <w:t>patterns that reflect local processes and dispersal</w:t>
      </w:r>
      <w:ins w:id="36" w:author="Ross Whippo" w:date="2017-01-07T16:23:00Z">
        <w:r w:rsidR="00955B3D">
          <w:rPr>
            <w:rFonts w:ascii="Times" w:eastAsia="Times New Roman" w:hAnsi="Times" w:cs="Times New Roman"/>
            <w:color w:val="000000"/>
            <w:sz w:val="24"/>
            <w:szCs w:val="24"/>
            <w:lang w:val="en-US"/>
          </w:rPr>
          <w:t xml:space="preserve">. </w:t>
        </w:r>
      </w:ins>
      <w:ins w:id="37" w:author="Mary O'Connor" w:date="2017-01-02T15:57:00Z">
        <w:del w:id="38" w:author="Ross Whippo" w:date="2017-01-07T16:23:00Z">
          <w:r w:rsidR="00DE5A11" w:rsidDel="00955B3D">
            <w:rPr>
              <w:rFonts w:ascii="Times" w:eastAsia="Times New Roman" w:hAnsi="Times" w:cs="Times New Roman"/>
              <w:color w:val="000000"/>
              <w:sz w:val="24"/>
              <w:szCs w:val="24"/>
              <w:lang w:val="en-US"/>
            </w:rPr>
            <w:delText xml:space="preserve"> (Shurin)</w:delText>
          </w:r>
        </w:del>
      </w:ins>
      <w:del w:id="39" w:author="Ross Whippo" w:date="2017-01-07T16:23:00Z">
        <w:r w:rsidDel="00955B3D">
          <w:rPr>
            <w:rFonts w:ascii="Times" w:eastAsia="Times New Roman" w:hAnsi="Times" w:cs="Times New Roman"/>
            <w:color w:val="000000"/>
            <w:sz w:val="24"/>
            <w:szCs w:val="24"/>
            <w:lang w:val="en-US"/>
          </w:rPr>
          <w:delText xml:space="preserve">. </w:delText>
        </w:r>
      </w:del>
      <w:r>
        <w:rPr>
          <w:rFonts w:ascii="Times" w:eastAsia="Times New Roman" w:hAnsi="Times" w:cs="Times New Roman"/>
          <w:color w:val="000000"/>
          <w:sz w:val="24"/>
          <w:szCs w:val="24"/>
          <w:lang w:val="en-US"/>
        </w:rPr>
        <w:t>These mesoscale patterns have been described by metacommunity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w:t>
      </w:r>
      <w:ins w:id="40" w:author="Ross Whippo" w:date="2017-01-07T16:26:00Z">
        <w:r w:rsidR="0054782B">
          <w:rPr>
            <w:rFonts w:ascii="Times" w:eastAsia="Times New Roman" w:hAnsi="Times" w:cs="Times New Roman"/>
            <w:color w:val="000000"/>
            <w:sz w:val="24"/>
            <w:szCs w:val="24"/>
            <w:lang w:val="en-US"/>
          </w:rPr>
          <w:t>and</w:t>
        </w:r>
      </w:ins>
      <w:del w:id="41" w:author="Ross Whippo" w:date="2017-01-07T16:26:00Z">
        <w:r w:rsidDel="00955B3D">
          <w:rPr>
            <w:rFonts w:ascii="Times" w:eastAsia="Times New Roman" w:hAnsi="Times" w:cs="Times New Roman"/>
            <w:color w:val="000000"/>
            <w:sz w:val="24"/>
            <w:szCs w:val="24"/>
            <w:lang w:val="en-US"/>
          </w:rPr>
          <w:delText>and</w:delText>
        </w:r>
      </w:del>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Mikkelson</w:t>
      </w:r>
      <w:proofErr w:type="spellEnd"/>
      <w:ins w:id="42" w:author="Ross Whippo" w:date="2017-01-07T16:26:00Z">
        <w:r w:rsidR="00955B3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w:t>
      </w:r>
      <w:ins w:id="43" w:author="Ross Whippo" w:date="2017-01-07T16:26:00Z">
        <w:r w:rsidR="00955B3D">
          <w:rPr>
            <w:rFonts w:ascii="Times" w:eastAsia="Times New Roman" w:hAnsi="Times" w:cs="Times New Roman"/>
            <w:color w:val="000000"/>
            <w:sz w:val="24"/>
            <w:szCs w:val="24"/>
            <w:lang w:val="en-US"/>
          </w:rPr>
          <w:t xml:space="preserve"> </w:t>
        </w:r>
      </w:ins>
      <w:del w:id="44" w:author="Ross Whippo" w:date="2017-01-07T16:26:00Z">
        <w:r w:rsidDel="00955B3D">
          <w:rPr>
            <w:rFonts w:ascii="Times" w:eastAsia="Times New Roman" w:hAnsi="Times" w:cs="Times New Roman"/>
            <w:color w:val="000000"/>
            <w:sz w:val="24"/>
            <w:szCs w:val="24"/>
            <w:lang w:val="en-US"/>
          </w:rPr>
          <w:delText xml:space="preserve"> </w:delText>
        </w:r>
      </w:del>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w:t>
      </w:r>
      <w:ins w:id="45" w:author="Ross Whippo" w:date="2017-01-07T16:24:00Z">
        <w:r w:rsidR="00955B3D">
          <w:rPr>
            <w:rFonts w:ascii="Times" w:eastAsia="Times New Roman" w:hAnsi="Times" w:cs="Times New Roman"/>
            <w:color w:val="000000"/>
            <w:sz w:val="24"/>
            <w:szCs w:val="24"/>
            <w:lang w:val="en-US"/>
          </w:rPr>
          <w:t>. 2004</w:t>
        </w:r>
      </w:ins>
      <w:r>
        <w:rPr>
          <w:rFonts w:ascii="Times" w:eastAsia="Times New Roman" w:hAnsi="Times" w:cs="Times New Roman"/>
          <w:color w:val="000000"/>
          <w:sz w:val="24"/>
          <w:szCs w:val="24"/>
          <w:lang w:val="en-US"/>
        </w:rPr>
        <w:t xml:space="preserve">).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46" w:author="Unknown Author" w:date="2016-12-18T13:45:00Z">
        <w:r>
          <w:rPr>
            <w:rFonts w:ascii="Times" w:eastAsia="Times New Roman" w:hAnsi="Times" w:cs="Times New Roman"/>
            <w:color w:val="000000"/>
            <w:sz w:val="24"/>
            <w:szCs w:val="24"/>
            <w:lang w:val="en-US"/>
          </w:rPr>
          <w:t>Diversity at fine scales ('alpha' diversity</w:t>
        </w:r>
      </w:ins>
      <w:ins w:id="47" w:author="Mary O'Connor" w:date="2017-01-02T15:58:00Z">
        <w:r w:rsidR="00DE5A11">
          <w:rPr>
            <w:rFonts w:ascii="Times" w:eastAsia="Times New Roman" w:hAnsi="Times" w:cs="Times New Roman"/>
            <w:color w:val="000000"/>
            <w:sz w:val="24"/>
            <w:szCs w:val="24"/>
            <w:lang w:val="en-US"/>
          </w:rPr>
          <w:t>, often described for a sample of a habitat</w:t>
        </w:r>
      </w:ins>
      <w:ins w:id="48" w:author="Unknown Author" w:date="2016-12-18T13:45:00Z">
        <w:r>
          <w:rPr>
            <w:rFonts w:ascii="Times" w:eastAsia="Times New Roman" w:hAnsi="Times" w:cs="Times New Roman"/>
            <w:color w:val="000000"/>
            <w:sz w:val="24"/>
            <w:szCs w:val="24"/>
            <w:lang w:val="en-US"/>
          </w:rPr>
          <w:t>)</w:t>
        </w:r>
      </w:ins>
      <w:ins w:id="49"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reported, yet </w:t>
        </w:r>
      </w:ins>
      <w:ins w:id="50" w:author="Mary O'Connor" w:date="2017-01-02T16:36:00Z">
        <w:r w:rsidR="00077E5F">
          <w:rPr>
            <w:rFonts w:ascii="Times" w:eastAsia="Times New Roman" w:hAnsi="Times" w:cs="Times New Roman"/>
            <w:color w:val="000000"/>
            <w:sz w:val="24"/>
            <w:szCs w:val="24"/>
            <w:lang w:val="en-US"/>
          </w:rPr>
          <w:t>this measure</w:t>
        </w:r>
      </w:ins>
      <w:ins w:id="51" w:author="Unknown Author" w:date="2016-12-18T13:45:00Z">
        <w:r>
          <w:rPr>
            <w:rFonts w:ascii="Times" w:eastAsia="Times New Roman" w:hAnsi="Times" w:cs="Times New Roman"/>
            <w:color w:val="000000"/>
            <w:sz w:val="24"/>
            <w:szCs w:val="24"/>
            <w:lang w:val="en-US"/>
          </w:rPr>
          <w:t xml:space="preserve"> </w:t>
        </w:r>
      </w:ins>
      <w:ins w:id="52" w:author="Unknown Author" w:date="2016-12-18T13:46:00Z">
        <w:r>
          <w:rPr>
            <w:rFonts w:ascii="Times" w:eastAsia="Times New Roman" w:hAnsi="Times" w:cs="Times New Roman"/>
            <w:color w:val="000000"/>
            <w:sz w:val="24"/>
            <w:szCs w:val="24"/>
            <w:lang w:val="en-US"/>
          </w:rPr>
          <w:t xml:space="preserve">does not </w:t>
        </w:r>
      </w:ins>
      <w:ins w:id="53" w:author="Mary O'Connor" w:date="2017-01-02T15:59:00Z">
        <w:r w:rsidR="00DE1649">
          <w:rPr>
            <w:rFonts w:ascii="Times" w:eastAsia="Times New Roman" w:hAnsi="Times" w:cs="Times New Roman"/>
            <w:color w:val="000000"/>
            <w:sz w:val="24"/>
            <w:szCs w:val="24"/>
            <w:lang w:val="en-US"/>
          </w:rPr>
          <w:t>fully</w:t>
        </w:r>
      </w:ins>
      <w:ins w:id="54" w:author="Unknown Author" w:date="2016-12-18T13:46:00Z">
        <w:r>
          <w:rPr>
            <w:rFonts w:ascii="Times" w:eastAsia="Times New Roman" w:hAnsi="Times" w:cs="Times New Roman"/>
            <w:color w:val="000000"/>
            <w:sz w:val="24"/>
            <w:szCs w:val="24"/>
            <w:lang w:val="en-US"/>
          </w:rPr>
          <w:t xml:space="preserve"> describe diversity patterns in </w:t>
        </w:r>
      </w:ins>
      <w:ins w:id="55" w:author="Mary O'Connor" w:date="2017-01-02T15:58:00Z">
        <w:r w:rsidR="00DE5A11">
          <w:rPr>
            <w:rFonts w:ascii="Times" w:eastAsia="Times New Roman" w:hAnsi="Times" w:cs="Times New Roman"/>
            <w:color w:val="000000"/>
            <w:sz w:val="24"/>
            <w:szCs w:val="24"/>
            <w:lang w:val="en-US"/>
          </w:rPr>
          <w:t>a spatially structured community</w:t>
        </w:r>
      </w:ins>
      <w:ins w:id="56" w:author="Unknown Author" w:date="2016-12-18T13:48:00Z">
        <w:r>
          <w:rPr>
            <w:rFonts w:ascii="Times" w:eastAsia="Times New Roman" w:hAnsi="Times" w:cs="Times New Roman"/>
            <w:color w:val="000000"/>
            <w:sz w:val="24"/>
            <w:szCs w:val="24"/>
            <w:lang w:val="en-US"/>
          </w:rPr>
          <w:t xml:space="preserve">. </w:t>
        </w:r>
        <w:del w:id="57" w:author="Mary O'Connor" w:date="2017-01-02T16:36:00Z">
          <w:r w:rsidDel="00077E5F">
            <w:rPr>
              <w:rFonts w:ascii="Times" w:eastAsia="Times New Roman" w:hAnsi="Times" w:cs="Times New Roman"/>
              <w:color w:val="000000"/>
              <w:sz w:val="24"/>
              <w:szCs w:val="24"/>
              <w:lang w:val="en-US"/>
            </w:rPr>
            <w:delText>Th</w:delText>
          </w:r>
        </w:del>
      </w:ins>
      <w:ins w:id="58" w:author="Unknown Author" w:date="2016-12-18T13:49:00Z">
        <w:del w:id="59"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60"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61" w:author="Unknown Author" w:date="2016-12-18T13:49:00Z">
        <w:r>
          <w:rPr>
            <w:rFonts w:ascii="Times" w:eastAsia="Times New Roman" w:hAnsi="Times" w:cs="Times New Roman"/>
            <w:color w:val="000000"/>
            <w:sz w:val="24"/>
            <w:szCs w:val="24"/>
            <w:lang w:val="en-US"/>
          </w:rPr>
          <w:t xml:space="preserve"> </w:t>
        </w:r>
      </w:ins>
      <w:ins w:id="62" w:author="Unknown Author" w:date="2016-12-18T13:50:00Z">
        <w:r>
          <w:rPr>
            <w:rFonts w:ascii="Times" w:eastAsia="Times New Roman" w:hAnsi="Times" w:cs="Times New Roman"/>
            <w:color w:val="000000"/>
            <w:sz w:val="24"/>
            <w:szCs w:val="24"/>
            <w:lang w:val="en-US"/>
          </w:rPr>
          <w:t xml:space="preserve">inference or comparisons </w:t>
        </w:r>
      </w:ins>
      <w:ins w:id="63" w:author="Mary O'Connor" w:date="2017-01-02T15:59:00Z">
        <w:r w:rsidR="00DE1649">
          <w:rPr>
            <w:rFonts w:ascii="Times" w:eastAsia="Times New Roman" w:hAnsi="Times" w:cs="Times New Roman"/>
            <w:color w:val="000000"/>
            <w:sz w:val="24"/>
            <w:szCs w:val="24"/>
            <w:lang w:val="en-US"/>
          </w:rPr>
          <w:t>across</w:t>
        </w:r>
      </w:ins>
      <w:ins w:id="64" w:author="Unknown Author" w:date="2016-12-18T13:50:00Z">
        <w:r>
          <w:rPr>
            <w:rFonts w:ascii="Times" w:eastAsia="Times New Roman" w:hAnsi="Times" w:cs="Times New Roman"/>
            <w:color w:val="000000"/>
            <w:sz w:val="24"/>
            <w:szCs w:val="24"/>
            <w:lang w:val="en-US"/>
          </w:rPr>
          <w:t xml:space="preserve"> spatial scales challenging </w:t>
        </w:r>
      </w:ins>
      <w:ins w:id="65" w:author="Mary O'Connor" w:date="2017-01-02T15:58:00Z">
        <w:r w:rsidR="00DE5A11">
          <w:rPr>
            <w:rFonts w:ascii="Times" w:eastAsia="Times New Roman" w:hAnsi="Times" w:cs="Times New Roman"/>
            <w:color w:val="000000"/>
            <w:sz w:val="24"/>
            <w:szCs w:val="24"/>
            <w:lang w:val="en-US"/>
          </w:rPr>
          <w:t>(</w:t>
        </w:r>
      </w:ins>
      <w:proofErr w:type="spellStart"/>
      <w:ins w:id="66"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67" w:author="Unknown Author" w:date="2016-12-18T13:51:00Z">
        <w:r>
          <w:rPr>
            <w:rFonts w:ascii="Times" w:eastAsia="Times New Roman" w:hAnsi="Times" w:cs="Times New Roman"/>
            <w:color w:val="000000"/>
            <w:sz w:val="24"/>
            <w:szCs w:val="24"/>
            <w:lang w:val="en-US"/>
          </w:rPr>
          <w:t>15</w:t>
        </w:r>
      </w:ins>
      <w:ins w:id="68"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69"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554D9408"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In coastal marine systems, faunal biodiversity is distributed among patchy seascapes comprised of foundation species such as seagrass or kelp</w:t>
      </w:r>
      <w:ins w:id="70" w:author="Mary O'Connor" w:date="2017-01-02T16:00:00Z">
        <w:r w:rsidR="00DE1649">
          <w:rPr>
            <w:rFonts w:ascii="Times" w:eastAsia="Times New Roman" w:hAnsi="Times" w:cs="Times New Roman"/>
            <w:color w:val="000000"/>
            <w:sz w:val="24"/>
            <w:szCs w:val="24"/>
            <w:lang w:val="en-US"/>
          </w:rPr>
          <w:t>. Despite the apparent similarity of these habitats from patch to patch, the biodiversity of animals living among the shoots or stipes can vary substantially from place to place (seagrass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seagrasses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71"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72"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73"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(Nelson, Barnes 2013). This pattern suggests that beta diversity should be high and a relatively important component of seagrass associated biodiversity</w:t>
      </w:r>
      <w:ins w:id="74"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seagrass systems. </w:t>
      </w:r>
      <w:ins w:id="75"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76"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w:t>
      </w:r>
      <w:proofErr w:type="spellStart"/>
      <w:r>
        <w:rPr>
          <w:rFonts w:ascii="Times" w:eastAsia="Times New Roman" w:hAnsi="Times" w:cs="Times New Roman"/>
          <w:iCs/>
          <w:color w:val="000000"/>
          <w:sz w:val="24"/>
          <w:szCs w:val="24"/>
          <w:lang w:val="en-US"/>
        </w:rPr>
        <w:t>Carr</w:t>
      </w:r>
      <w:proofErr w:type="spellEnd"/>
      <w:r>
        <w:rPr>
          <w:rFonts w:ascii="Times" w:eastAsia="Times New Roman" w:hAnsi="Times" w:cs="Times New Roman"/>
          <w:iCs/>
          <w:color w:val="000000"/>
          <w:sz w:val="24"/>
          <w:szCs w:val="24"/>
          <w:lang w:val="en-US"/>
        </w:rPr>
        <w:t xml:space="preserve"> et al</w:t>
      </w:r>
      <w:ins w:id="77" w:author="Ross Whippo" w:date="2017-01-07T16:43:00Z">
        <w:r w:rsidR="00430058">
          <w:rPr>
            <w:rFonts w:ascii="Times" w:eastAsia="Times New Roman" w:hAnsi="Times" w:cs="Times New Roman"/>
            <w:iCs/>
            <w:color w:val="000000"/>
            <w:sz w:val="24"/>
            <w:szCs w:val="24"/>
            <w:lang w:val="en-US"/>
          </w:rPr>
          <w:t>.</w:t>
        </w:r>
      </w:ins>
      <w:ins w:id="78" w:author="Ross Whippo" w:date="2017-01-07T16:45:00Z">
        <w:r w:rsidR="00430058">
          <w:rPr>
            <w:rFonts w:ascii="Times" w:eastAsia="Times New Roman" w:hAnsi="Times" w:cs="Times New Roman"/>
            <w:iCs/>
            <w:color w:val="000000"/>
            <w:sz w:val="24"/>
            <w:szCs w:val="24"/>
            <w:lang w:val="en-US"/>
          </w:rPr>
          <w:t xml:space="preserve"> 2011)</w:t>
        </w:r>
      </w:ins>
      <w:del w:id="79" w:author="Ross Whippo" w:date="2017-01-07T16:45:00Z">
        <w:r w:rsidDel="00430058">
          <w:rPr>
            <w:rFonts w:ascii="Times" w:eastAsia="Times New Roman" w:hAnsi="Times" w:cs="Times New Roman"/>
            <w:iCs/>
            <w:color w:val="000000"/>
            <w:sz w:val="24"/>
            <w:szCs w:val="24"/>
            <w:lang w:val="en-US"/>
          </w:rPr>
          <w:delText>, etc)</w:delText>
        </w:r>
      </w:del>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w:t>
      </w:r>
      <w:ins w:id="80" w:author="Ross Whippo" w:date="2017-01-07T16:48:00Z">
        <w:r w:rsidR="00430058">
          <w:rPr>
            <w:rFonts w:ascii="Times" w:eastAsia="Times New Roman" w:hAnsi="Times" w:cs="Times New Roman"/>
            <w:iCs/>
            <w:color w:val="000000"/>
            <w:sz w:val="24"/>
            <w:szCs w:val="24"/>
            <w:lang w:val="en-US"/>
          </w:rPr>
          <w:t>ö</w:t>
        </w:r>
      </w:ins>
      <w:del w:id="81" w:author="Ross Whippo" w:date="2017-01-07T16:48:00Z">
        <w:r w:rsidDel="00430058">
          <w:rPr>
            <w:rFonts w:ascii="Times" w:eastAsia="Times New Roman" w:hAnsi="Times" w:cs="Times New Roman"/>
            <w:iCs/>
            <w:color w:val="000000"/>
            <w:sz w:val="24"/>
            <w:szCs w:val="24"/>
            <w:lang w:val="en-US"/>
          </w:rPr>
          <w:delText>o</w:delText>
        </w:r>
      </w:del>
      <w:r>
        <w:rPr>
          <w:rFonts w:ascii="Times" w:eastAsia="Times New Roman" w:hAnsi="Times" w:cs="Times New Roman"/>
          <w:iCs/>
          <w:color w:val="000000"/>
          <w:sz w:val="24"/>
          <w:szCs w:val="24"/>
          <w:lang w:val="en-US"/>
        </w:rPr>
        <w:t>m</w:t>
      </w:r>
      <w:proofErr w:type="spellEnd"/>
      <w:r>
        <w:rPr>
          <w:rFonts w:ascii="Times" w:eastAsia="Times New Roman" w:hAnsi="Times" w:cs="Times New Roman"/>
          <w:iCs/>
          <w:color w:val="000000"/>
          <w:sz w:val="24"/>
          <w:szCs w:val="24"/>
          <w:lang w:val="en-US"/>
        </w:rPr>
        <w:t xml:space="preserve"> et al</w:t>
      </w:r>
      <w:ins w:id="82" w:author="Ross Whippo" w:date="2017-01-07T16:43:00Z">
        <w:r w:rsidR="00430058">
          <w:rPr>
            <w:rFonts w:ascii="Times" w:eastAsia="Times New Roman" w:hAnsi="Times" w:cs="Times New Roman"/>
            <w:iCs/>
            <w:color w:val="000000"/>
            <w:sz w:val="24"/>
            <w:szCs w:val="24"/>
            <w:lang w:val="en-US"/>
          </w:rPr>
          <w:t>.</w:t>
        </w:r>
      </w:ins>
      <w:r>
        <w:rPr>
          <w:rFonts w:ascii="Times" w:eastAsia="Times New Roman" w:hAnsi="Times" w:cs="Times New Roman"/>
          <w:iCs/>
          <w:color w:val="000000"/>
          <w:sz w:val="24"/>
          <w:szCs w:val="24"/>
          <w:lang w:val="en-US"/>
        </w:rPr>
        <w:t xml:space="preserve"> </w:t>
      </w:r>
      <w:del w:id="83" w:author="Ross Whippo" w:date="2017-01-07T16:47:00Z">
        <w:r w:rsidDel="00430058">
          <w:rPr>
            <w:rFonts w:ascii="Times" w:eastAsia="Times New Roman" w:hAnsi="Times" w:cs="Times New Roman"/>
            <w:iCs/>
            <w:color w:val="000000"/>
            <w:sz w:val="24"/>
            <w:szCs w:val="24"/>
            <w:lang w:val="en-US"/>
          </w:rPr>
          <w:delText xml:space="preserve">JEMBE </w:delText>
        </w:r>
      </w:del>
      <w:r>
        <w:rPr>
          <w:rFonts w:ascii="Times" w:eastAsia="Times New Roman" w:hAnsi="Times" w:cs="Times New Roman"/>
          <w:iCs/>
          <w:color w:val="000000"/>
          <w:sz w:val="24"/>
          <w:szCs w:val="24"/>
          <w:lang w:val="en-US"/>
        </w:rPr>
        <w:t>2006, Robinson et al</w:t>
      </w:r>
      <w:ins w:id="84" w:author="Ross Whippo" w:date="2017-01-07T16:47:00Z">
        <w:r w:rsidR="00430058">
          <w:rPr>
            <w:rFonts w:ascii="Times" w:eastAsia="Times New Roman" w:hAnsi="Times" w:cs="Times New Roman"/>
            <w:iCs/>
            <w:color w:val="000000"/>
            <w:sz w:val="24"/>
            <w:szCs w:val="24"/>
            <w:lang w:val="en-US"/>
          </w:rPr>
          <w:t>.</w:t>
        </w:r>
      </w:ins>
      <w:r>
        <w:rPr>
          <w:rFonts w:ascii="Times" w:eastAsia="Times New Roman" w:hAnsi="Times" w:cs="Times New Roman"/>
          <w:iCs/>
          <w:color w:val="000000"/>
          <w:sz w:val="24"/>
          <w:szCs w:val="24"/>
          <w:lang w:val="en-US"/>
        </w:rPr>
        <w:t xml:space="preserve"> 2011</w:t>
      </w:r>
      <w:del w:id="85" w:author="Ross Whippo" w:date="2017-01-07T16:54:00Z">
        <w:r w:rsidDel="001C20A3">
          <w:rPr>
            <w:rFonts w:ascii="Times" w:eastAsia="Times New Roman" w:hAnsi="Times" w:cs="Times New Roman"/>
            <w:iCs/>
            <w:color w:val="000000"/>
            <w:sz w:val="24"/>
            <w:szCs w:val="24"/>
            <w:lang w:val="en-US"/>
          </w:rPr>
          <w:delText xml:space="preserve"> for fish in this region</w:delText>
        </w:r>
      </w:del>
      <w:r>
        <w:rPr>
          <w:rFonts w:ascii="Times" w:eastAsia="Times New Roman" w:hAnsi="Times" w:cs="Times New Roman"/>
          <w:iCs/>
          <w:color w:val="000000"/>
          <w:sz w:val="24"/>
          <w:szCs w:val="24"/>
          <w:lang w:val="en-US"/>
        </w:rPr>
        <w:t>), or salinity (</w:t>
      </w:r>
      <w:proofErr w:type="spellStart"/>
      <w:ins w:id="86" w:author="Ross Whippo" w:date="2017-01-07T17:05:00Z">
        <w:r w:rsidR="00E17DBD">
          <w:rPr>
            <w:rFonts w:ascii="Times" w:eastAsia="Times New Roman" w:hAnsi="Times" w:cs="Times New Roman"/>
            <w:iCs/>
            <w:color w:val="000000"/>
            <w:sz w:val="24"/>
            <w:szCs w:val="24"/>
            <w:lang w:val="en-US"/>
          </w:rPr>
          <w:t>Boström</w:t>
        </w:r>
        <w:proofErr w:type="spellEnd"/>
        <w:r w:rsidR="00E17DBD">
          <w:rPr>
            <w:rFonts w:ascii="Times" w:eastAsia="Times New Roman" w:hAnsi="Times" w:cs="Times New Roman"/>
            <w:iCs/>
            <w:color w:val="000000"/>
            <w:sz w:val="24"/>
            <w:szCs w:val="24"/>
            <w:lang w:val="en-US"/>
          </w:rPr>
          <w:t xml:space="preserve"> et al. 2014</w:t>
        </w:r>
      </w:ins>
      <w:del w:id="87" w:author="Ross Whippo" w:date="2017-01-07T17:05:00Z">
        <w:r w:rsidDel="00E17DBD">
          <w:rPr>
            <w:rFonts w:ascii="Times" w:eastAsia="Times New Roman" w:hAnsi="Times" w:cs="Times New Roman"/>
            <w:iCs/>
            <w:color w:val="000000"/>
            <w:sz w:val="24"/>
            <w:szCs w:val="24"/>
            <w:lang w:val="en-US"/>
          </w:rPr>
          <w:delText>Baden</w:delText>
        </w:r>
      </w:del>
      <w:r>
        <w:rPr>
          <w:rFonts w:ascii="Times" w:eastAsia="Times New Roman" w:hAnsi="Times" w:cs="Times New Roman"/>
          <w:iCs/>
          <w:color w:val="000000"/>
          <w:sz w:val="24"/>
          <w:szCs w:val="24"/>
          <w:lang w:val="en-US"/>
        </w:rPr>
        <w:t>).</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88"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89"/>
      <w:r>
        <w:rPr>
          <w:rFonts w:ascii="Times" w:eastAsia="Times New Roman" w:hAnsi="Times" w:cs="Times New Roman"/>
          <w:color w:val="000000"/>
          <w:sz w:val="24"/>
          <w:szCs w:val="24"/>
          <w:lang w:val="en-US"/>
        </w:rPr>
        <w:t>beta diversity</w:t>
      </w:r>
      <w:commentRangeEnd w:id="89"/>
      <w:r w:rsidR="00D60DE6">
        <w:rPr>
          <w:rStyle w:val="CommentReference"/>
        </w:rPr>
        <w:commentReference w:id="89"/>
      </w:r>
      <w:del w:id="90"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91" w:author="Mary O'Connor" w:date="2017-01-02T16:51:00Z">
        <w:r w:rsidDel="00153FB2">
          <w:rPr>
            <w:rFonts w:ascii="Times" w:eastAsia="Times New Roman" w:hAnsi="Times" w:cs="Times New Roman"/>
            <w:color w:val="000000"/>
            <w:sz w:val="24"/>
            <w:szCs w:val="24"/>
            <w:lang w:val="en-US"/>
          </w:rPr>
          <w:delText>varies among</w:delText>
        </w:r>
      </w:del>
      <w:ins w:id="92"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93"/>
      <w:r>
        <w:rPr>
          <w:rFonts w:ascii="Times" w:eastAsia="Times New Roman" w:hAnsi="Times" w:cs="Times New Roman"/>
          <w:color w:val="000000"/>
          <w:sz w:val="24"/>
          <w:szCs w:val="24"/>
          <w:lang w:val="en-US"/>
        </w:rPr>
        <w:t>metacommunity</w:t>
      </w:r>
      <w:ins w:id="94" w:author="Mary O'Connor" w:date="2017-01-02T16:52:00Z">
        <w:r w:rsidR="00153FB2">
          <w:rPr>
            <w:rFonts w:ascii="Times" w:eastAsia="Times New Roman" w:hAnsi="Times" w:cs="Times New Roman"/>
            <w:color w:val="000000"/>
            <w:sz w:val="24"/>
            <w:szCs w:val="24"/>
            <w:lang w:val="en-US"/>
          </w:rPr>
          <w:t>-scale processes structuring biodiversity</w:t>
        </w:r>
      </w:ins>
      <w:del w:id="95" w:author="Mary O'Connor" w:date="2017-01-02T16:52:00Z">
        <w:r w:rsidDel="00153FB2">
          <w:rPr>
            <w:rFonts w:ascii="Times" w:eastAsia="Times New Roman" w:hAnsi="Times" w:cs="Times New Roman"/>
            <w:color w:val="000000"/>
            <w:sz w:val="24"/>
            <w:szCs w:val="24"/>
            <w:lang w:val="en-US"/>
          </w:rPr>
          <w:delText xml:space="preserve"> structure</w:delText>
        </w:r>
      </w:del>
      <w:commentRangeEnd w:id="93"/>
      <w:r w:rsidR="00D60DE6">
        <w:rPr>
          <w:rStyle w:val="CommentReference"/>
        </w:rPr>
        <w:commentReference w:id="93"/>
      </w:r>
      <w:r>
        <w:rPr>
          <w:rFonts w:ascii="Times" w:eastAsia="Times New Roman" w:hAnsi="Times" w:cs="Times New Roman"/>
          <w:color w:val="000000"/>
          <w:sz w:val="24"/>
          <w:szCs w:val="24"/>
          <w:lang w:val="en-US"/>
        </w:rPr>
        <w:t>.  To test these hypotheses, we quantified spatial structure in eelgrass-associated epifaunal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seagrasses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96"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97" w:author="Mary O'Connor" w:date="2017-01-02T16:53:00Z">
        <w:r w:rsidR="00153FB2">
          <w:rPr>
            <w:rFonts w:ascii="Times" w:eastAsia="Times New Roman" w:hAnsi="Times" w:cs="Times New Roman"/>
            <w:color w:val="000000"/>
            <w:sz w:val="24"/>
            <w:szCs w:val="24"/>
            <w:lang w:val="en-US"/>
          </w:rPr>
          <w:t>biodiversity</w:t>
        </w:r>
      </w:ins>
      <w:ins w:id="98" w:author="Mary O'Connor" w:date="2017-01-02T16:52:00Z">
        <w:r w:rsidR="00153FB2">
          <w:rPr>
            <w:rFonts w:ascii="Times" w:eastAsia="Times New Roman" w:hAnsi="Times" w:cs="Times New Roman"/>
            <w:color w:val="000000"/>
            <w:sz w:val="24"/>
            <w:szCs w:val="24"/>
            <w:lang w:val="en-US"/>
          </w:rPr>
          <w:t xml:space="preserve"> </w:t>
        </w:r>
      </w:ins>
      <w:ins w:id="99"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epifaunal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100"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101"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seagrass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subtidal,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seagrasses,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seagrass,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epifaunal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087B320D"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probe (YSI Inc., OH USA). Measurements were taken throughout the tidal cycle on biodiversity sampling days, and opportunistically on other days. </w:t>
      </w:r>
      <w:del w:id="102" w:author="Microsoft Office User" w:date="2017-01-03T09:54:00Z">
        <w:r w:rsidDel="002F03EA">
          <w:rPr>
            <w:rFonts w:ascii="Times" w:eastAsia="Times New Roman" w:hAnsi="Times" w:cs="Times New Roman"/>
            <w:color w:val="000000"/>
            <w:sz w:val="24"/>
            <w:szCs w:val="24"/>
            <w:lang w:val="en-US"/>
          </w:rPr>
          <w:delText xml:space="preserve">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delText>
        </w:r>
      </w:del>
      <w:r>
        <w:rPr>
          <w:rFonts w:ascii="Times" w:eastAsia="Times New Roman" w:hAnsi="Times" w:cs="Times New Roman"/>
          <w:color w:val="000000"/>
          <w:sz w:val="24"/>
          <w:szCs w:val="24"/>
          <w:lang w:val="en-US"/>
        </w:rPr>
        <w:t>We used position in the watershed to represent the estuarine gradient of salinity and temperature. Position was estimated as linear distance in kilometers from 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103" w:author="Mary O'Connor" w:date="2017-01-02T16:07:00Z">
        <w:r w:rsidR="00DE1649">
          <w:rPr>
            <w:rFonts w:ascii="Times" w:eastAsia="Times New Roman" w:hAnsi="Times" w:cs="Times New Roman"/>
            <w:color w:val="000000"/>
            <w:sz w:val="24"/>
            <w:szCs w:val="24"/>
            <w:lang w:val="en-US"/>
          </w:rPr>
          <w:t xml:space="preserve"> </w:t>
        </w:r>
        <w:commentRangeStart w:id="104"/>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104"/>
      <w:r w:rsidR="00DE1649">
        <w:rPr>
          <w:rStyle w:val="CommentReference"/>
        </w:rPr>
        <w:commentReference w:id="104"/>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epifaunal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w:t>
      </w:r>
      <w:r>
        <w:rPr>
          <w:rFonts w:ascii="Times" w:eastAsia="Times New Roman" w:hAnsi="Times" w:cs="Times New Roman"/>
          <w:color w:val="000000"/>
          <w:sz w:val="24"/>
          <w:szCs w:val="24"/>
          <w:lang w:val="en-US"/>
        </w:rPr>
        <w:lastRenderedPageBreak/>
        <w:t xml:space="preserve">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250 µm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EtOH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105"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106" w:author="Mary O'Connor" w:date="2017-01-02T16:40:00Z">
        <w:r w:rsidR="00057296">
          <w:rPr>
            <w:rFonts w:ascii="Times" w:eastAsia="Times New Roman" w:hAnsi="Times" w:cs="Times New Roman"/>
            <w:color w:val="000000"/>
            <w:sz w:val="24"/>
            <w:szCs w:val="24"/>
            <w:lang w:val="en-US"/>
          </w:rPr>
          <w:t>20</w:t>
        </w:r>
      </w:ins>
      <w:ins w:id="107"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108"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109"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110"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111"/>
      <w:r>
        <w:rPr>
          <w:rFonts w:ascii="Times" w:eastAsia="Times New Roman" w:hAnsi="Times" w:cs="Times New Roman"/>
          <w:color w:val="000000"/>
          <w:sz w:val="24"/>
          <w:szCs w:val="24"/>
          <w:lang w:val="en-US"/>
        </w:rPr>
        <w:t xml:space="preserve">We sorted invertebrate collections by size into the following fractions: 1-2 mm, 2-4 mm, 4-8 mm, and &gt; 8 mm. </w:t>
      </w:r>
      <w:commentRangeEnd w:id="111"/>
      <w:r>
        <w:rPr>
          <w:rFonts w:ascii="Times" w:eastAsia="Times New Roman" w:hAnsi="Times" w:cs="Times New Roman"/>
          <w:color w:val="000000"/>
          <w:sz w:val="24"/>
          <w:szCs w:val="24"/>
          <w:lang w:val="en-US"/>
        </w:rPr>
        <w:commentReference w:id="111"/>
      </w:r>
      <w:r>
        <w:rPr>
          <w:rFonts w:ascii="Times" w:eastAsia="Times New Roman" w:hAnsi="Times" w:cs="Times New Roman"/>
          <w:color w:val="000000"/>
          <w:sz w:val="24"/>
          <w:szCs w:val="24"/>
          <w:lang w:val="en-US"/>
        </w:rPr>
        <w:t xml:space="preserve">We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w:t>
      </w:r>
      <w:r>
        <w:rPr>
          <w:rFonts w:ascii="Times" w:eastAsia="Times New Roman" w:hAnsi="Times" w:cs="Times New Roman"/>
          <w:color w:val="000000"/>
          <w:sz w:val="24"/>
          <w:szCs w:val="24"/>
          <w:lang w:val="en-US"/>
        </w:rPr>
        <w:lastRenderedPageBreak/>
        <w:t xml:space="preserve">analyses. We classified invertebrate species to broad trophic groups (grazer, predator, filter feeder, detritivore) based on our observations and published information (MacDonald et al. 2010, Light and Smith). The grazer functional group includes organisms that consume micro- or macro-algae, including biofilms, growing on </w:t>
      </w:r>
      <w:ins w:id="112"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113"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114"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115" w:author="Mary O'Connor" w:date="2017-01-02T16:13:00Z">
        <w:r w:rsidR="002E3E6D">
          <w:rPr>
            <w:rFonts w:ascii="Times" w:eastAsia="Times New Roman" w:hAnsi="Times" w:cs="Times New Roman"/>
            <w:color w:val="000000"/>
            <w:sz w:val="24"/>
            <w:szCs w:val="24"/>
            <w:lang w:val="en-US"/>
          </w:rPr>
          <w:t xml:space="preserve"> (H</w:t>
        </w:r>
      </w:ins>
      <w:ins w:id="116"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117"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(Dauby &amp; Hardy 2012). ENS can be interpreted as the number of equally-abundant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0734EF13" w:rsidR="00A820EA" w:rsidRPr="001920EC" w:rsidRDefault="00C4247B">
      <w:pPr>
        <w:spacing w:after="0" w:line="480" w:lineRule="auto"/>
        <w:ind w:firstLine="720"/>
        <w:rPr>
          <w:rFonts w:ascii="Times" w:eastAsia="Times New Roman" w:hAnsi="Times" w:cs="Times New Roman"/>
          <w:color w:val="000000"/>
          <w:sz w:val="24"/>
          <w:szCs w:val="24"/>
          <w:lang w:val="en-US"/>
        </w:rPr>
      </w:pPr>
      <w:commentRangeStart w:id="118"/>
      <w:r>
        <w:rPr>
          <w:rFonts w:ascii="Times" w:eastAsia="Times New Roman" w:hAnsi="Times" w:cs="Times New Roman"/>
          <w:color w:val="000000"/>
          <w:sz w:val="24"/>
          <w:szCs w:val="24"/>
          <w:lang w:val="en-US"/>
        </w:rPr>
        <w:t xml:space="preserve">We quantified beta diversity in two ways. First, beta diversity can defined as the </w:t>
      </w:r>
      <w:del w:id="119" w:author="Ross Whippo" w:date="2017-01-08T15:33:00Z">
        <w:r w:rsidDel="00A8722F">
          <w:rPr>
            <w:rFonts w:ascii="Times" w:eastAsia="Times New Roman" w:hAnsi="Times" w:cs="Times New Roman"/>
            <w:color w:val="000000"/>
            <w:sz w:val="24"/>
            <w:szCs w:val="24"/>
            <w:lang w:val="en-US"/>
          </w:rPr>
          <w:delText xml:space="preserve">difference </w:delText>
        </w:r>
      </w:del>
      <w:ins w:id="120" w:author="Ross Whippo" w:date="2017-01-08T15:33:00Z">
        <w:r w:rsidR="00A8722F">
          <w:rPr>
            <w:rFonts w:ascii="Times" w:eastAsia="Times New Roman" w:hAnsi="Times" w:cs="Times New Roman"/>
            <w:color w:val="000000"/>
            <w:sz w:val="24"/>
            <w:szCs w:val="24"/>
            <w:lang w:val="en-US"/>
          </w:rPr>
          <w:t xml:space="preserve">ratio </w:t>
        </w:r>
      </w:ins>
      <w:r>
        <w:rPr>
          <w:rFonts w:ascii="Times" w:eastAsia="Times New Roman" w:hAnsi="Times" w:cs="Times New Roman"/>
          <w:color w:val="000000"/>
          <w:sz w:val="24"/>
          <w:szCs w:val="24"/>
          <w:lang w:val="en-US"/>
        </w:rPr>
        <w:t>between alpha and gamma (regional) diversity (</w:t>
      </w:r>
      <w:del w:id="121" w:author="Ross Whippo" w:date="2017-01-08T15:57:00Z">
        <w:r w:rsidDel="001920EC">
          <w:rPr>
            <w:rFonts w:ascii="Times" w:eastAsia="Times New Roman" w:hAnsi="Times" w:cs="Times New Roman"/>
            <w:color w:val="000000"/>
            <w:sz w:val="24"/>
            <w:szCs w:val="24"/>
            <w:lang w:val="en-US"/>
          </w:rPr>
          <w:delText>Veech oikos</w:delText>
        </w:r>
      </w:del>
      <w:proofErr w:type="spellStart"/>
      <w:ins w:id="122" w:author="Ross Whippo" w:date="2017-01-08T15:57:00Z">
        <w:r w:rsidR="001920EC">
          <w:rPr>
            <w:rFonts w:ascii="Times" w:eastAsia="Times New Roman" w:hAnsi="Times" w:cs="Times New Roman"/>
            <w:color w:val="000000"/>
            <w:sz w:val="24"/>
            <w:szCs w:val="24"/>
            <w:lang w:val="en-US"/>
          </w:rPr>
          <w:t>Tuomisto</w:t>
        </w:r>
        <w:proofErr w:type="spellEnd"/>
        <w:r w:rsidR="001920EC">
          <w:rPr>
            <w:rFonts w:ascii="Times" w:eastAsia="Times New Roman" w:hAnsi="Times" w:cs="Times New Roman"/>
            <w:color w:val="000000"/>
            <w:sz w:val="24"/>
            <w:szCs w:val="24"/>
            <w:lang w:val="en-US"/>
          </w:rPr>
          <w:t xml:space="preserve"> 2010</w:t>
        </w:r>
      </w:ins>
      <w:r>
        <w:rPr>
          <w:rFonts w:ascii="Times" w:eastAsia="Times New Roman" w:hAnsi="Times" w:cs="Times New Roman"/>
          <w:color w:val="000000"/>
          <w:sz w:val="24"/>
          <w:szCs w:val="24"/>
          <w:lang w:val="en-US"/>
        </w:rPr>
        <w:t xml:space="preserve">). We estimated beta diversity for each meadow by </w:t>
      </w:r>
      <w:del w:id="123" w:author="Ross Whippo" w:date="2017-01-08T15:33:00Z">
        <w:r w:rsidDel="00CE75D2">
          <w:rPr>
            <w:rFonts w:ascii="Times" w:eastAsia="Times New Roman" w:hAnsi="Times" w:cs="Times New Roman"/>
            <w:color w:val="000000"/>
            <w:sz w:val="24"/>
            <w:szCs w:val="24"/>
            <w:lang w:val="en-US"/>
          </w:rPr>
          <w:delText xml:space="preserve">subtracting </w:delText>
        </w:r>
      </w:del>
      <w:ins w:id="124" w:author="Ross Whippo" w:date="2017-01-08T15:33:00Z">
        <w:r w:rsidR="00CE75D2">
          <w:rPr>
            <w:rFonts w:ascii="Times" w:eastAsia="Times New Roman" w:hAnsi="Times" w:cs="Times New Roman"/>
            <w:color w:val="000000"/>
            <w:sz w:val="24"/>
            <w:szCs w:val="24"/>
            <w:lang w:val="en-US"/>
          </w:rPr>
          <w:t xml:space="preserve">dividing </w:t>
        </w:r>
      </w:ins>
      <w:r>
        <w:rPr>
          <w:rFonts w:ascii="Times" w:eastAsia="Times New Roman" w:hAnsi="Times" w:cs="Times New Roman"/>
          <w:color w:val="000000"/>
          <w:sz w:val="24"/>
          <w:szCs w:val="24"/>
          <w:lang w:val="en-US"/>
        </w:rPr>
        <w:t>the mean alpha (R) from the estimated meadow-scale gamma (</w:t>
      </w:r>
      <w:r>
        <w:rPr>
          <w:rFonts w:ascii="Times" w:eastAsia="Times New Roman" w:hAnsi="Times" w:cs="Times New Roman"/>
          <w:i/>
          <w:color w:val="000000"/>
          <w:sz w:val="24"/>
          <w:szCs w:val="24"/>
          <w:lang w:val="en-US"/>
        </w:rPr>
        <w:t>chao2? Or just observed?</w:t>
      </w:r>
      <w:r>
        <w:rPr>
          <w:rFonts w:ascii="Times" w:eastAsia="Times New Roman" w:hAnsi="Times" w:cs="Times New Roman"/>
          <w:color w:val="000000"/>
          <w:sz w:val="24"/>
          <w:szCs w:val="24"/>
          <w:lang w:val="en-US"/>
        </w:rPr>
        <w:t xml:space="preserve">). </w:t>
      </w:r>
      <w:moveToRangeStart w:id="125" w:author="Ross Whippo" w:date="2017-01-08T16:10:00Z" w:name="move471655160"/>
      <w:moveTo w:id="126" w:author="Ross Whippo" w:date="2017-01-08T16:10:00Z">
        <w:r w:rsidR="003A1BCF">
          <w:rPr>
            <w:rFonts w:ascii="Times" w:eastAsia="Times New Roman" w:hAnsi="Times" w:cs="Times New Roman"/>
            <w:color w:val="000000"/>
            <w:sz w:val="24"/>
            <w:szCs w:val="24"/>
            <w:lang w:val="en-US"/>
          </w:rPr>
          <w:t xml:space="preserve">Spatial patterns in beta diversity can be used to infer the possible role of underlying ecological processes that could structure communities in space, or alternatively, can indicate random distributions of species not clearly explained by a particular ecological model </w:t>
        </w:r>
        <w:r w:rsidR="003A1BCF">
          <w:rPr>
            <w:rFonts w:ascii="Times" w:eastAsia="Times New Roman" w:hAnsi="Times" w:cs="Times New Roman"/>
            <w:color w:val="000000"/>
            <w:sz w:val="24"/>
            <w:szCs w:val="24"/>
            <w:lang w:val="en-US"/>
          </w:rPr>
          <w:lastRenderedPageBreak/>
          <w:t>(</w:t>
        </w:r>
        <w:proofErr w:type="spellStart"/>
        <w:r w:rsidR="003A1BCF">
          <w:rPr>
            <w:rFonts w:ascii="Times" w:eastAsia="Times New Roman" w:hAnsi="Times" w:cs="Times New Roman"/>
            <w:color w:val="000000"/>
            <w:sz w:val="24"/>
            <w:szCs w:val="24"/>
            <w:lang w:val="en-US"/>
          </w:rPr>
          <w:t>Liebold</w:t>
        </w:r>
        <w:proofErr w:type="spellEnd"/>
        <w:r w:rsidR="003A1BCF">
          <w:rPr>
            <w:rFonts w:ascii="Times" w:eastAsia="Times New Roman" w:hAnsi="Times" w:cs="Times New Roman"/>
            <w:color w:val="000000"/>
            <w:sz w:val="24"/>
            <w:szCs w:val="24"/>
            <w:lang w:val="en-US"/>
          </w:rPr>
          <w:t xml:space="preserve"> and </w:t>
        </w:r>
        <w:proofErr w:type="spellStart"/>
        <w:r w:rsidR="003A1BCF">
          <w:rPr>
            <w:rFonts w:ascii="Times" w:eastAsia="Times New Roman" w:hAnsi="Times" w:cs="Times New Roman"/>
            <w:color w:val="000000"/>
            <w:sz w:val="24"/>
            <w:szCs w:val="24"/>
            <w:lang w:val="en-US"/>
          </w:rPr>
          <w:t>Mikkelson</w:t>
        </w:r>
        <w:proofErr w:type="spellEnd"/>
        <w:r w:rsidR="003A1BCF">
          <w:rPr>
            <w:rFonts w:ascii="Times" w:eastAsia="Times New Roman" w:hAnsi="Times" w:cs="Times New Roman"/>
            <w:color w:val="000000"/>
            <w:sz w:val="24"/>
            <w:szCs w:val="24"/>
            <w:lang w:val="en-US"/>
          </w:rPr>
          <w:t xml:space="preserve"> 2002). </w:t>
        </w:r>
      </w:moveTo>
      <w:moveToRangeEnd w:id="125"/>
      <w:del w:id="127" w:author="Ross Whippo" w:date="2017-01-08T15:35:00Z">
        <w:r w:rsidDel="00CE75D2">
          <w:rPr>
            <w:rFonts w:ascii="Times" w:eastAsia="Times New Roman" w:hAnsi="Times" w:cs="Times New Roman"/>
            <w:color w:val="000000"/>
            <w:sz w:val="24"/>
            <w:szCs w:val="24"/>
            <w:lang w:val="en-US"/>
          </w:rPr>
          <w:delText>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permutational test for homogeneity of multivariate dispersions that generated pairwise comparisons based on 999 permutations. This method excludes joint absences and focuses on relative abundance among data sets, and is well suited to zero-rich community data.  [</w:delText>
        </w:r>
        <w:r w:rsidDel="00CE75D2">
          <w:rPr>
            <w:rFonts w:ascii="Times" w:eastAsia="Times New Roman" w:hAnsi="Times" w:cs="Times New Roman"/>
            <w:i/>
            <w:color w:val="000000"/>
            <w:sz w:val="24"/>
            <w:szCs w:val="24"/>
            <w:lang w:val="en-US"/>
          </w:rPr>
          <w:delText>is this accurately capturing the approach for the comparison with the null model?</w:delText>
        </w:r>
        <w:r w:rsidDel="00CE75D2">
          <w:rPr>
            <w:rFonts w:ascii="Times" w:eastAsia="Times New Roman" w:hAnsi="Times" w:cs="Times New Roman"/>
            <w:color w:val="000000"/>
            <w:sz w:val="24"/>
            <w:szCs w:val="24"/>
            <w:lang w:val="en-US"/>
          </w:rPr>
          <w:delText>]</w:delText>
        </w:r>
        <w:commentRangeEnd w:id="118"/>
        <w:r w:rsidR="002E3E6D" w:rsidDel="00CE75D2">
          <w:rPr>
            <w:rStyle w:val="CommentReference"/>
          </w:rPr>
          <w:commentReference w:id="118"/>
        </w:r>
      </w:del>
      <w:ins w:id="128" w:author="Ross Whippo" w:date="2017-01-08T15:35:00Z">
        <w:r w:rsidR="00CE75D2">
          <w:rPr>
            <w:rFonts w:ascii="Times" w:eastAsia="Times New Roman" w:hAnsi="Times" w:cs="Times New Roman"/>
            <w:color w:val="000000"/>
            <w:sz w:val="24"/>
            <w:szCs w:val="24"/>
            <w:lang w:val="en-US"/>
          </w:rPr>
          <w:t xml:space="preserve">To evaluate possible mechanisms that influence </w:t>
        </w:r>
      </w:ins>
      <w:ins w:id="129" w:author="Ross Whippo" w:date="2017-01-08T15:53:00Z">
        <w:r w:rsidR="001920EC">
          <w:rPr>
            <w:rFonts w:ascii="Times" w:eastAsia="Times New Roman" w:hAnsi="Times" w:cs="Times New Roman"/>
            <w:color w:val="000000"/>
            <w:sz w:val="24"/>
            <w:szCs w:val="24"/>
            <w:lang w:val="en-US"/>
          </w:rPr>
          <w:t xml:space="preserve">beta as </w:t>
        </w:r>
      </w:ins>
      <w:ins w:id="130" w:author="Ross Whippo" w:date="2017-01-08T15:35:00Z">
        <w:r w:rsidR="00CE75D2">
          <w:rPr>
            <w:rFonts w:ascii="Times" w:eastAsia="Times New Roman" w:hAnsi="Times" w:cs="Times New Roman"/>
            <w:color w:val="000000"/>
            <w:sz w:val="24"/>
            <w:szCs w:val="24"/>
            <w:lang w:val="en-US"/>
          </w:rPr>
          <w:t>community turnover we used a null model approach</w:t>
        </w:r>
      </w:ins>
      <w:ins w:id="131" w:author="Ross Whippo" w:date="2017-01-08T15:55:00Z">
        <w:r w:rsidR="001920EC">
          <w:rPr>
            <w:rFonts w:ascii="Times" w:eastAsia="Times New Roman" w:hAnsi="Times" w:cs="Times New Roman"/>
            <w:color w:val="000000"/>
            <w:sz w:val="24"/>
            <w:szCs w:val="24"/>
            <w:lang w:val="en-US"/>
          </w:rPr>
          <w:t xml:space="preserve"> developed by Chase et al. (2011)</w:t>
        </w:r>
      </w:ins>
      <w:ins w:id="132" w:author="Ross Whippo" w:date="2017-01-08T15:35:00Z">
        <w:r w:rsidR="00CE75D2">
          <w:rPr>
            <w:rFonts w:ascii="Times" w:eastAsia="Times New Roman" w:hAnsi="Times" w:cs="Times New Roman"/>
            <w:color w:val="000000"/>
            <w:sz w:val="24"/>
            <w:szCs w:val="24"/>
            <w:lang w:val="en-US"/>
          </w:rPr>
          <w:t xml:space="preserve">. </w:t>
        </w:r>
      </w:ins>
      <w:ins w:id="133" w:author="Ross Whippo" w:date="2017-01-08T15:55:00Z">
        <w:r w:rsidR="001920EC">
          <w:rPr>
            <w:rFonts w:ascii="Times" w:eastAsia="Times New Roman" w:hAnsi="Times" w:cs="Times New Roman"/>
            <w:color w:val="000000"/>
            <w:sz w:val="24"/>
            <w:szCs w:val="24"/>
            <w:lang w:val="en-US"/>
          </w:rPr>
          <w:t>The model</w:t>
        </w:r>
      </w:ins>
      <w:ins w:id="134" w:author="Ross Whippo" w:date="2017-01-08T15:44:00Z">
        <w:r w:rsidR="00D91FEA">
          <w:rPr>
            <w:rFonts w:ascii="Times" w:eastAsia="Times New Roman" w:hAnsi="Times" w:cs="Times New Roman"/>
            <w:color w:val="000000"/>
            <w:sz w:val="24"/>
            <w:szCs w:val="24"/>
            <w:lang w:val="en-US"/>
          </w:rPr>
          <w:t xml:space="preserve"> uses </w:t>
        </w:r>
      </w:ins>
      <w:ins w:id="135" w:author="Ross Whippo" w:date="2017-01-08T15:47:00Z">
        <w:r w:rsidR="00D91FEA">
          <w:rPr>
            <w:rFonts w:ascii="Times" w:eastAsia="Times New Roman" w:hAnsi="Times" w:cs="Times New Roman"/>
            <w:color w:val="000000"/>
            <w:sz w:val="24"/>
            <w:szCs w:val="24"/>
            <w:lang w:val="en-US"/>
          </w:rPr>
          <w:t>a</w:t>
        </w:r>
      </w:ins>
      <w:ins w:id="136" w:author="Ross Whippo" w:date="2017-01-08T15:44:00Z">
        <w:r w:rsidR="00D91FEA">
          <w:rPr>
            <w:rFonts w:ascii="Times" w:eastAsia="Times New Roman" w:hAnsi="Times" w:cs="Times New Roman"/>
            <w:color w:val="000000"/>
            <w:sz w:val="24"/>
            <w:szCs w:val="24"/>
            <w:lang w:val="en-US"/>
          </w:rPr>
          <w:t xml:space="preserve"> </w:t>
        </w:r>
        <w:proofErr w:type="spellStart"/>
        <w:r w:rsidR="00D91FEA">
          <w:rPr>
            <w:rFonts w:ascii="Times" w:eastAsia="Times New Roman" w:hAnsi="Times" w:cs="Times New Roman"/>
            <w:color w:val="000000"/>
            <w:sz w:val="24"/>
            <w:szCs w:val="24"/>
            <w:lang w:val="en-US"/>
          </w:rPr>
          <w:t>Raup</w:t>
        </w:r>
        <w:proofErr w:type="spellEnd"/>
        <w:r w:rsidR="00D91FEA">
          <w:rPr>
            <w:rFonts w:ascii="Times" w:eastAsia="Times New Roman" w:hAnsi="Times" w:cs="Times New Roman"/>
            <w:color w:val="000000"/>
            <w:sz w:val="24"/>
            <w:szCs w:val="24"/>
            <w:lang w:val="en-US"/>
          </w:rPr>
          <w:t xml:space="preserve">-Crick </w:t>
        </w:r>
      </w:ins>
      <w:ins w:id="137" w:author="Ross Whippo" w:date="2017-01-08T15:47:00Z">
        <w:r w:rsidR="00D91FEA">
          <w:rPr>
            <w:rFonts w:ascii="Times" w:eastAsia="Times New Roman" w:hAnsi="Times" w:cs="Times New Roman"/>
            <w:color w:val="000000"/>
            <w:sz w:val="24"/>
            <w:szCs w:val="24"/>
            <w:lang w:val="en-US"/>
          </w:rPr>
          <w:t>metric of beta diversity</w:t>
        </w:r>
        <w:r w:rsidR="00D91FEA" w:rsidRPr="001920EC">
          <w:rPr>
            <w:rFonts w:ascii="Times" w:eastAsia="Times New Roman" w:hAnsi="Times" w:cs="Times New Roman"/>
            <w:color w:val="000000"/>
            <w:sz w:val="24"/>
            <w:szCs w:val="24"/>
            <w:lang w:val="en-US"/>
          </w:rPr>
          <w:t xml:space="preserve">, </w:t>
        </w:r>
      </w:ins>
      <w:ins w:id="138" w:author="Ross Whippo" w:date="2017-01-08T15:50:00Z">
        <w:r w:rsidR="00D91FEA" w:rsidRPr="001920EC">
          <w:rPr>
            <w:rFonts w:ascii="Times" w:hAnsi="Times"/>
            <w:color w:val="000000"/>
            <w:sz w:val="24"/>
            <w:szCs w:val="24"/>
            <w:rPrChange w:id="139" w:author="Ross Whippo" w:date="2017-01-08T15:55:00Z">
              <w:rPr>
                <w:rFonts w:ascii="Times" w:hAnsi="Times"/>
                <w:color w:val="000000"/>
              </w:rPr>
            </w:rPrChange>
          </w:rPr>
          <w:sym w:font="Symbol" w:char="F062"/>
        </w:r>
        <w:r w:rsidR="00D91FEA" w:rsidRPr="001920EC">
          <w:rPr>
            <w:rFonts w:ascii="Times" w:hAnsi="Times"/>
            <w:color w:val="000000"/>
            <w:sz w:val="24"/>
            <w:szCs w:val="24"/>
            <w:vertAlign w:val="subscript"/>
            <w:rPrChange w:id="140" w:author="Ross Whippo" w:date="2017-01-08T15:55:00Z">
              <w:rPr>
                <w:rFonts w:ascii="Times" w:hAnsi="Times"/>
                <w:color w:val="000000"/>
                <w:vertAlign w:val="subscript"/>
              </w:rPr>
            </w:rPrChange>
          </w:rPr>
          <w:t>RC</w:t>
        </w:r>
      </w:ins>
      <w:ins w:id="141" w:author="Ross Whippo" w:date="2017-01-08T15:51:00Z">
        <w:r w:rsidR="00D91FEA" w:rsidRPr="001920EC">
          <w:rPr>
            <w:rFonts w:ascii="Times" w:hAnsi="Times"/>
            <w:color w:val="000000"/>
            <w:sz w:val="24"/>
            <w:szCs w:val="24"/>
            <w:rPrChange w:id="142" w:author="Ross Whippo" w:date="2017-01-08T15:55:00Z">
              <w:rPr>
                <w:rFonts w:ascii="Times" w:hAnsi="Times"/>
                <w:color w:val="000000"/>
              </w:rPr>
            </w:rPrChange>
          </w:rPr>
          <w:t>,</w:t>
        </w:r>
      </w:ins>
      <w:ins w:id="143" w:author="Ross Whippo" w:date="2017-01-08T15:50:00Z">
        <w:r w:rsidR="00D91FEA" w:rsidRPr="001920EC">
          <w:rPr>
            <w:rFonts w:ascii="Times" w:hAnsi="Times"/>
            <w:color w:val="000000"/>
            <w:sz w:val="24"/>
            <w:szCs w:val="24"/>
            <w:vertAlign w:val="subscript"/>
            <w:rPrChange w:id="144" w:author="Ross Whippo" w:date="2017-01-08T15:55:00Z">
              <w:rPr>
                <w:rFonts w:ascii="Times" w:hAnsi="Times"/>
                <w:color w:val="000000"/>
                <w:vertAlign w:val="subscript"/>
              </w:rPr>
            </w:rPrChange>
          </w:rPr>
          <w:t xml:space="preserve"> </w:t>
        </w:r>
      </w:ins>
      <w:ins w:id="145" w:author="Ross Whippo" w:date="2017-01-08T15:51:00Z">
        <w:r w:rsidR="00D91FEA" w:rsidRPr="001920EC">
          <w:rPr>
            <w:rFonts w:ascii="Times" w:hAnsi="Times"/>
            <w:color w:val="000000"/>
            <w:sz w:val="24"/>
            <w:szCs w:val="24"/>
            <w:rPrChange w:id="146" w:author="Ross Whippo" w:date="2017-01-08T15:55:00Z">
              <w:rPr>
                <w:rFonts w:ascii="Times" w:hAnsi="Times"/>
                <w:color w:val="000000"/>
              </w:rPr>
            </w:rPrChange>
          </w:rPr>
          <w:t>to compare pairwise dissimilarities between samples with a null expectation. The analysis was run for all nine sites sampled across all time periods for both intra-meadow and inter-meadow variation</w:t>
        </w:r>
      </w:ins>
      <w:ins w:id="147" w:author="Ross Whippo" w:date="2017-01-08T15:53:00Z">
        <w:r w:rsidR="001920EC" w:rsidRPr="001920EC">
          <w:rPr>
            <w:rFonts w:ascii="Times" w:hAnsi="Times"/>
            <w:color w:val="000000"/>
            <w:sz w:val="24"/>
            <w:szCs w:val="24"/>
            <w:rPrChange w:id="148" w:author="Ross Whippo" w:date="2017-01-08T15:55:00Z">
              <w:rPr>
                <w:rFonts w:ascii="Times" w:hAnsi="Times"/>
                <w:color w:val="000000"/>
              </w:rPr>
            </w:rPrChange>
          </w:rPr>
          <w:t>.</w:t>
        </w:r>
      </w:ins>
    </w:p>
    <w:p w14:paraId="7F53D7B6" w14:textId="0AF753E9" w:rsidR="00A820EA" w:rsidRDefault="00C4247B">
      <w:pPr>
        <w:spacing w:after="0" w:line="480" w:lineRule="auto"/>
        <w:ind w:firstLine="720"/>
        <w:rPr>
          <w:rFonts w:ascii="Times" w:eastAsia="Times New Roman" w:hAnsi="Times" w:cs="Times New Roman"/>
          <w:color w:val="000000"/>
          <w:sz w:val="24"/>
          <w:szCs w:val="24"/>
          <w:lang w:val="en-US"/>
        </w:rPr>
      </w:pPr>
      <w:moveFromRangeStart w:id="149" w:author="Ross Whippo" w:date="2017-01-08T16:10:00Z" w:name="move471655160"/>
      <w:moveFrom w:id="150" w:author="Ross Whippo" w:date="2017-01-08T16:10:00Z">
        <w:r w:rsidDel="003A1BCF">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151" w:author="Mary O'Connor" w:date="2017-01-02T16:15:00Z">
          <w:r w:rsidR="002E3E6D" w:rsidDel="003A1BCF">
            <w:rPr>
              <w:rFonts w:ascii="Times" w:eastAsia="Times New Roman" w:hAnsi="Times" w:cs="Times New Roman"/>
              <w:color w:val="000000"/>
              <w:sz w:val="24"/>
              <w:szCs w:val="24"/>
              <w:lang w:val="en-US"/>
            </w:rPr>
            <w:t xml:space="preserve"> (Liebold and Mikkelson 2002)</w:t>
          </w:r>
        </w:ins>
        <w:r w:rsidDel="003A1BCF">
          <w:rPr>
            <w:rFonts w:ascii="Times" w:eastAsia="Times New Roman" w:hAnsi="Times" w:cs="Times New Roman"/>
            <w:color w:val="000000"/>
            <w:sz w:val="24"/>
            <w:szCs w:val="24"/>
            <w:lang w:val="en-US"/>
          </w:rPr>
          <w:t xml:space="preserve">. </w:t>
        </w:r>
      </w:moveFrom>
      <w:moveFromRangeEnd w:id="149"/>
      <w:del w:id="152" w:author="Ross Whippo" w:date="2017-01-08T16:13:00Z">
        <w:r w:rsidDel="00B47D6A">
          <w:rPr>
            <w:rFonts w:ascii="Times" w:eastAsia="Times New Roman" w:hAnsi="Times" w:cs="Times New Roman"/>
            <w:color w:val="000000"/>
            <w:sz w:val="24"/>
            <w:szCs w:val="24"/>
            <w:lang w:val="en-US"/>
          </w:rPr>
          <w:delText>We used a null model</w:delText>
        </w:r>
      </w:del>
      <w:del w:id="153" w:author="Ross Whippo" w:date="2017-01-08T16:11:00Z">
        <w:r w:rsidDel="003A1BCF">
          <w:rPr>
            <w:rFonts w:ascii="Times" w:eastAsia="Times New Roman" w:hAnsi="Times" w:cs="Times New Roman"/>
            <w:color w:val="000000"/>
            <w:sz w:val="24"/>
            <w:szCs w:val="24"/>
            <w:lang w:val="en-US"/>
          </w:rPr>
          <w:delText xml:space="preserve"> to test whether observed patterns of species turnover whether different from an expectation based on random distributions</w:delText>
        </w:r>
      </w:del>
      <w:del w:id="154" w:author="Ross Whippo" w:date="2017-01-08T16:13:00Z">
        <w:r w:rsidDel="00B47D6A">
          <w:rPr>
            <w:rFonts w:ascii="Times" w:eastAsia="Times New Roman" w:hAnsi="Times" w:cs="Times New Roman"/>
            <w:color w:val="000000"/>
            <w:sz w:val="24"/>
            <w:szCs w:val="24"/>
            <w:lang w:val="en-US"/>
          </w:rPr>
          <w:delText xml:space="preserve">. To generate null models of beta diversity for each meadow, we </w:delText>
        </w:r>
      </w:del>
      <w:del w:id="155" w:author="Ross Whippo" w:date="2017-01-08T16:10:00Z">
        <w:r w:rsidDel="003A1BCF">
          <w:rPr>
            <w:rFonts w:ascii="Times" w:eastAsia="Times New Roman" w:hAnsi="Times" w:cs="Times New Roman"/>
            <w:color w:val="000000"/>
            <w:sz w:val="24"/>
            <w:szCs w:val="24"/>
            <w:lang w:val="en-US"/>
          </w:rPr>
          <w:delText xml:space="preserve">created a statistical function in the program R (R Core Team 2013) that permutes observed community composition using the </w:delText>
        </w:r>
        <w:r w:rsidRPr="002E3E6D" w:rsidDel="003A1BCF">
          <w:rPr>
            <w:rFonts w:ascii="Times" w:eastAsia="Times New Roman" w:hAnsi="Times" w:cs="Times New Roman"/>
            <w:i/>
            <w:color w:val="000000"/>
            <w:sz w:val="24"/>
            <w:szCs w:val="24"/>
            <w:lang w:val="en-US"/>
          </w:rPr>
          <w:delText>permat</w:delText>
        </w:r>
        <w:r w:rsidDel="003A1BCF">
          <w:rPr>
            <w:rFonts w:ascii="Times" w:eastAsia="Times New Roman" w:hAnsi="Times" w:cs="Times New Roman"/>
            <w:color w:val="000000"/>
            <w:sz w:val="24"/>
            <w:szCs w:val="24"/>
            <w:lang w:val="en-US"/>
          </w:rPr>
          <w:delText xml:space="preserve"> function from the vegan package (Oksanen 2013).  Beta diversity was calculated within each meadow with a Bray-Curtis dissimilarity matrix, and resampled 999 times to generate null expectations based on observed compositions. The resulting mean value of the median was used to represent the expected null value for multivariate dispersion, correcting for underestimation bias (Stier et al. 2013). </w:delText>
        </w:r>
      </w:del>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156"/>
      <w:r>
        <w:rPr>
          <w:rFonts w:ascii="Times" w:eastAsia="Times New Roman" w:hAnsi="Times" w:cs="Times New Roman"/>
          <w:color w:val="000000"/>
          <w:sz w:val="24"/>
          <w:szCs w:val="24"/>
          <w:lang w:val="en-US"/>
        </w:rPr>
        <w:t>beta diversity</w:t>
      </w:r>
      <w:ins w:id="157" w:author="Mary O'Connor" w:date="2017-01-02T16:16:00Z">
        <w:r w:rsidR="002E3E6D">
          <w:rPr>
            <w:rFonts w:ascii="Times" w:eastAsia="Times New Roman" w:hAnsi="Times" w:cs="Times New Roman"/>
            <w:color w:val="000000"/>
            <w:sz w:val="24"/>
            <w:szCs w:val="24"/>
            <w:lang w:val="en-US"/>
          </w:rPr>
          <w:t xml:space="preserve"> (turnover among samples)</w:t>
        </w:r>
      </w:ins>
      <w:ins w:id="158"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156"/>
      <w:r>
        <w:rPr>
          <w:rFonts w:ascii="Times" w:eastAsia="Times New Roman" w:hAnsi="Times" w:cs="Times New Roman"/>
          <w:color w:val="000000"/>
          <w:sz w:val="24"/>
          <w:szCs w:val="24"/>
          <w:lang w:val="en-US"/>
        </w:rPr>
        <w:commentReference w:id="156"/>
      </w:r>
      <w:ins w:id="159" w:author="Mary O'Connor" w:date="2017-01-02T16:16:00Z">
        <w:r w:rsidR="002E3E6D">
          <w:rPr>
            <w:rFonts w:ascii="Times" w:eastAsia="Times New Roman" w:hAnsi="Times" w:cs="Times New Roman"/>
            <w:color w:val="000000"/>
            <w:sz w:val="24"/>
            <w:szCs w:val="24"/>
            <w:lang w:val="en-US"/>
          </w:rPr>
          <w:t xml:space="preserve"> (sample-level species diversity)</w:t>
        </w:r>
      </w:ins>
      <w:ins w:id="160"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univariate diversity metrics among nine meadows sampled in July</w:t>
      </w:r>
      <w:ins w:id="161"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162"/>
      <w:r>
        <w:rPr>
          <w:rFonts w:ascii="Times" w:eastAsia="Times New Roman" w:hAnsi="Times" w:cs="Times New Roman"/>
          <w:color w:val="000000"/>
          <w:sz w:val="24"/>
          <w:szCs w:val="24"/>
          <w:lang w:val="en-US"/>
        </w:rPr>
        <w:t xml:space="preserve">we tested </w:t>
      </w:r>
      <w:commentRangeEnd w:id="162"/>
      <w:r>
        <w:rPr>
          <w:rFonts w:ascii="Times" w:eastAsia="Times New Roman" w:hAnsi="Times" w:cs="Times New Roman"/>
          <w:color w:val="000000"/>
          <w:sz w:val="24"/>
          <w:szCs w:val="24"/>
          <w:lang w:val="en-US"/>
        </w:rPr>
        <w:commentReference w:id="162"/>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63"/>
      <w:r>
        <w:rPr>
          <w:rFonts w:ascii="Times" w:eastAsia="Times New Roman" w:hAnsi="Times" w:cs="Times New Roman"/>
          <w:color w:val="000000"/>
          <w:sz w:val="24"/>
          <w:szCs w:val="24"/>
          <w:lang w:val="en-US"/>
        </w:rPr>
        <w:t xml:space="preserve">We conducted </w:t>
      </w:r>
      <w:commentRangeEnd w:id="163"/>
      <w:r>
        <w:rPr>
          <w:rFonts w:ascii="Times" w:eastAsia="Times New Roman" w:hAnsi="Times" w:cs="Times New Roman"/>
          <w:color w:val="000000"/>
          <w:sz w:val="24"/>
          <w:szCs w:val="24"/>
          <w:lang w:val="en-US"/>
        </w:rPr>
        <w:commentReference w:id="163"/>
      </w:r>
      <w:r>
        <w:rPr>
          <w:rFonts w:ascii="Times" w:eastAsia="Times New Roman" w:hAnsi="Times" w:cs="Times New Roman"/>
          <w:color w:val="000000"/>
          <w:sz w:val="24"/>
          <w:szCs w:val="24"/>
          <w:lang w:val="en-US"/>
        </w:rPr>
        <w:t xml:space="preserve">linear regression analyses using sampling date, </w:t>
      </w:r>
      <w:commentRangeStart w:id="164"/>
      <w:r>
        <w:rPr>
          <w:rFonts w:ascii="Times" w:eastAsia="Times New Roman" w:hAnsi="Times" w:cs="Times New Roman"/>
          <w:color w:val="000000"/>
          <w:sz w:val="24"/>
          <w:szCs w:val="24"/>
          <w:lang w:val="en-US"/>
        </w:rPr>
        <w:t>distance among plots</w:t>
      </w:r>
      <w:commentRangeEnd w:id="164"/>
      <w:r>
        <w:rPr>
          <w:rFonts w:ascii="Times" w:eastAsia="Times New Roman" w:hAnsi="Times" w:cs="Times New Roman"/>
          <w:color w:val="000000"/>
          <w:sz w:val="24"/>
          <w:szCs w:val="24"/>
          <w:lang w:val="en-US"/>
        </w:rPr>
        <w:commentReference w:id="164"/>
      </w:r>
      <w:r>
        <w:rPr>
          <w:rFonts w:ascii="Times" w:eastAsia="Times New Roman" w:hAnsi="Times" w:cs="Times New Roman"/>
          <w:color w:val="000000"/>
          <w:sz w:val="24"/>
          <w:szCs w:val="24"/>
          <w:lang w:val="en-US"/>
        </w:rPr>
        <w:t xml:space="preserve">, meadow area, fetch and position in the watershed as predictors. </w:t>
      </w:r>
      <w:commentRangeStart w:id="165"/>
      <w:r>
        <w:rPr>
          <w:rFonts w:ascii="Times" w:eastAsia="Times New Roman" w:hAnsi="Times" w:cs="Times New Roman"/>
          <w:color w:val="000000"/>
          <w:sz w:val="24"/>
          <w:szCs w:val="24"/>
          <w:lang w:val="en-US"/>
        </w:rPr>
        <w:t xml:space="preserve">We explored correlations </w:t>
      </w:r>
      <w:commentRangeEnd w:id="165"/>
      <w:r>
        <w:rPr>
          <w:rFonts w:ascii="Times" w:eastAsia="Times New Roman" w:hAnsi="Times" w:cs="Times New Roman"/>
          <w:color w:val="000000"/>
          <w:sz w:val="24"/>
          <w:szCs w:val="24"/>
          <w:lang w:val="en-US"/>
        </w:rPr>
        <w:commentReference w:id="165"/>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F4F4E3B" w:rsidR="00A820EA" w:rsidRDefault="00C4247B">
      <w:pPr>
        <w:spacing w:after="0" w:line="480" w:lineRule="auto"/>
        <w:ind w:firstLine="720"/>
        <w:rPr>
          <w:rFonts w:ascii="Times" w:eastAsia="Times New Roman" w:hAnsi="Times" w:cs="Times New Roman"/>
          <w:color w:val="000000"/>
          <w:sz w:val="24"/>
          <w:szCs w:val="24"/>
          <w:lang w:val="en-US"/>
        </w:rPr>
      </w:pPr>
      <w:commentRangeStart w:id="166"/>
      <w:r>
        <w:rPr>
          <w:rFonts w:ascii="Times" w:eastAsia="Times New Roman" w:hAnsi="Times" w:cs="Times New Roman"/>
          <w:color w:val="000000"/>
          <w:sz w:val="24"/>
          <w:szCs w:val="24"/>
          <w:lang w:val="en-US"/>
        </w:rPr>
        <w:t xml:space="preserve">Beta and </w:t>
      </w:r>
      <w:commentRangeEnd w:id="166"/>
      <w:r>
        <w:rPr>
          <w:rFonts w:ascii="Times" w:eastAsia="Times New Roman" w:hAnsi="Times" w:cs="Times New Roman"/>
          <w:color w:val="000000"/>
          <w:sz w:val="24"/>
          <w:szCs w:val="24"/>
          <w:lang w:val="en-US"/>
        </w:rPr>
        <w:commentReference w:id="166"/>
      </w:r>
      <w:r>
        <w:rPr>
          <w:rFonts w:ascii="Times" w:eastAsia="Times New Roman" w:hAnsi="Times" w:cs="Times New Roman"/>
          <w:color w:val="000000"/>
          <w:sz w:val="24"/>
          <w:szCs w:val="24"/>
          <w:lang w:val="en-US"/>
        </w:rPr>
        <w:t xml:space="preserve">alpha </w:t>
      </w:r>
      <w:ins w:id="167"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68"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69" w:author="Mary O'Connor" w:date="2017-01-02T16:37:00Z">
        <w:r w:rsidR="00077E5F">
          <w:rPr>
            <w:rFonts w:ascii="Times" w:eastAsia="Times New Roman" w:hAnsi="Times" w:cs="Times New Roman"/>
            <w:color w:val="000000"/>
            <w:sz w:val="24"/>
            <w:szCs w:val="24"/>
            <w:lang w:val="en-US"/>
          </w:rPr>
          <w:t xml:space="preserve">. We specifically asked, </w:t>
        </w:r>
      </w:ins>
      <w:del w:id="170" w:author="Mary O'Connor" w:date="2017-01-02T16:37:00Z">
        <w:r w:rsidDel="00077E5F">
          <w:rPr>
            <w:rFonts w:ascii="Times" w:eastAsia="Times New Roman" w:hAnsi="Times" w:cs="Times New Roman"/>
            <w:color w:val="000000"/>
            <w:sz w:val="24"/>
            <w:szCs w:val="24"/>
            <w:lang w:val="en-US"/>
          </w:rPr>
          <w:delText xml:space="preserve"> (</w:delText>
        </w:r>
        <w:r w:rsidDel="00077E5F">
          <w:rPr>
            <w:rFonts w:ascii="Times" w:eastAsia="Times New Roman" w:hAnsi="Times" w:cs="Times New Roman"/>
            <w:i/>
            <w:color w:val="000000"/>
            <w:sz w:val="24"/>
            <w:szCs w:val="24"/>
            <w:lang w:val="en-US"/>
          </w:rPr>
          <w:delText xml:space="preserve">not entirely sure where this is going… </w:delText>
        </w:r>
      </w:del>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71"/>
      <w:r>
        <w:rPr>
          <w:rFonts w:ascii="Times" w:eastAsia="Times New Roman" w:hAnsi="Times" w:cs="Times New Roman"/>
          <w:color w:val="000000"/>
          <w:sz w:val="24"/>
          <w:szCs w:val="24"/>
          <w:lang w:val="en-US"/>
        </w:rPr>
        <w:t xml:space="preserve">there aggregation </w:t>
      </w:r>
      <w:commentRangeEnd w:id="171"/>
      <w:r>
        <w:rPr>
          <w:rFonts w:ascii="Times" w:eastAsia="Times New Roman" w:hAnsi="Times" w:cs="Times New Roman"/>
          <w:color w:val="000000"/>
          <w:sz w:val="24"/>
          <w:szCs w:val="24"/>
          <w:lang w:val="en-US"/>
        </w:rPr>
        <w:commentReference w:id="171"/>
      </w:r>
      <w:r>
        <w:rPr>
          <w:rFonts w:ascii="Times" w:eastAsia="Times New Roman" w:hAnsi="Times" w:cs="Times New Roman"/>
          <w:color w:val="000000"/>
          <w:sz w:val="24"/>
          <w:szCs w:val="24"/>
          <w:lang w:val="en-US"/>
        </w:rPr>
        <w:t xml:space="preserve">within meadows, </w:t>
      </w:r>
      <w:commentRangeStart w:id="172"/>
      <w:r>
        <w:rPr>
          <w:rFonts w:ascii="Times" w:eastAsia="Times New Roman" w:hAnsi="Times" w:cs="Times New Roman"/>
          <w:color w:val="000000"/>
          <w:sz w:val="24"/>
          <w:szCs w:val="24"/>
          <w:lang w:val="en-US"/>
        </w:rPr>
        <w:t>is it driven by the most abundant species</w:t>
      </w:r>
      <w:commentRangeEnd w:id="172"/>
      <w:r>
        <w:rPr>
          <w:rFonts w:ascii="Times" w:eastAsia="Times New Roman" w:hAnsi="Times" w:cs="Times New Roman"/>
          <w:color w:val="000000"/>
          <w:sz w:val="24"/>
          <w:szCs w:val="24"/>
          <w:lang w:val="en-US"/>
        </w:rPr>
        <w:commentReference w:id="172"/>
      </w:r>
      <w:r>
        <w:rPr>
          <w:rFonts w:ascii="Times" w:eastAsia="Times New Roman" w:hAnsi="Times" w:cs="Times New Roman"/>
          <w:color w:val="000000"/>
          <w:sz w:val="24"/>
          <w:szCs w:val="24"/>
          <w:lang w:val="en-US"/>
        </w:rPr>
        <w:t xml:space="preserve">, </w:t>
      </w:r>
      <w:ins w:id="173"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w:t>
      </w:r>
      <w:r>
        <w:rPr>
          <w:rFonts w:ascii="Times" w:eastAsia="Times New Roman" w:hAnsi="Times" w:cs="Times New Roman"/>
          <w:color w:val="000000"/>
          <w:sz w:val="24"/>
          <w:szCs w:val="24"/>
          <w:lang w:val="en-US"/>
        </w:rPr>
        <w:lastRenderedPageBreak/>
        <w:t xml:space="preserve">meadows? </w:t>
      </w:r>
      <w:ins w:id="174" w:author="Mary O'Connor" w:date="2017-01-02T16:38:00Z">
        <w:r w:rsidR="00077E5F">
          <w:rPr>
            <w:rFonts w:ascii="Times" w:eastAsia="Times New Roman" w:hAnsi="Times" w:cs="Times New Roman"/>
            <w:color w:val="000000"/>
            <w:sz w:val="24"/>
            <w:szCs w:val="24"/>
            <w:lang w:val="en-US"/>
          </w:rPr>
          <w:t>(</w:t>
        </w:r>
      </w:ins>
      <w:r>
        <w:rPr>
          <w:rFonts w:ascii="Times" w:eastAsia="Times New Roman" w:hAnsi="Times" w:cs="Times New Roman"/>
          <w:i/>
          <w:color w:val="000000"/>
          <w:sz w:val="24"/>
          <w:szCs w:val="24"/>
          <w:lang w:val="en-US"/>
        </w:rPr>
        <w:t xml:space="preserve">do species I scores vary among meadows? b) do </w:t>
      </w:r>
      <w:proofErr w:type="spellStart"/>
      <w:r>
        <w:rPr>
          <w:rFonts w:ascii="Times" w:eastAsia="Times New Roman" w:hAnsi="Times" w:cs="Times New Roman"/>
          <w:i/>
          <w:color w:val="000000"/>
          <w:sz w:val="24"/>
          <w:szCs w:val="24"/>
          <w:lang w:val="en-US"/>
        </w:rPr>
        <w:t>morisita</w:t>
      </w:r>
      <w:proofErr w:type="spellEnd"/>
      <w:r>
        <w:rPr>
          <w:rFonts w:ascii="Times" w:eastAsia="Times New Roman" w:hAnsi="Times" w:cs="Times New Roman"/>
          <w:i/>
          <w:color w:val="000000"/>
          <w:sz w:val="24"/>
          <w:szCs w:val="24"/>
          <w:lang w:val="en-US"/>
        </w:rPr>
        <w:t xml:space="preserve"> scores vary with species </w:t>
      </w:r>
      <w:proofErr w:type="gramStart"/>
      <w:r>
        <w:rPr>
          <w:rFonts w:ascii="Times" w:eastAsia="Times New Roman" w:hAnsi="Times" w:cs="Times New Roman"/>
          <w:i/>
          <w:color w:val="000000"/>
          <w:sz w:val="24"/>
          <w:szCs w:val="24"/>
          <w:lang w:val="en-US"/>
        </w:rPr>
        <w:t>rank?</w:t>
      </w:r>
      <w:r>
        <w:rPr>
          <w:rFonts w:ascii="Times" w:eastAsia="Times New Roman" w:hAnsi="Times" w:cs="Times New Roman"/>
          <w:color w:val="000000"/>
          <w:sz w:val="24"/>
          <w:szCs w:val="24"/>
          <w:lang w:val="en-US"/>
        </w:rPr>
        <w:t>.</w:t>
      </w:r>
      <w:proofErr w:type="gramEnd"/>
      <w:ins w:id="175" w:author="Mary O'Connor" w:date="2017-01-02T16:38:00Z">
        <w:r w:rsidR="00077E5F">
          <w:rPr>
            <w:rFonts w:ascii="Times" w:eastAsia="Times New Roman" w:hAnsi="Times" w:cs="Times New Roman"/>
            <w:color w:val="000000"/>
            <w:sz w:val="24"/>
            <w:szCs w:val="24"/>
            <w:lang w:val="en-US"/>
          </w:rPr>
          <w:t>)</w:t>
        </w:r>
      </w:ins>
    </w:p>
    <w:p w14:paraId="37C44F6A" w14:textId="77777777" w:rsidR="003D1F2C" w:rsidRPr="002B6E96" w:rsidRDefault="003D1F2C" w:rsidP="003D1F2C">
      <w:pPr>
        <w:spacing w:after="0" w:line="480" w:lineRule="auto"/>
        <w:rPr>
          <w:ins w:id="176" w:author="Ross Whippo" w:date="2017-01-09T18:10:00Z"/>
          <w:rFonts w:ascii="Times" w:eastAsia="Times New Roman" w:hAnsi="Times" w:cs="Times New Roman"/>
          <w:i/>
          <w:color w:val="000000"/>
          <w:sz w:val="24"/>
          <w:szCs w:val="24"/>
          <w:lang w:val="en-US"/>
        </w:rPr>
      </w:pPr>
      <w:ins w:id="177" w:author="Ross Whippo" w:date="2017-01-09T18:10:00Z">
        <w:r>
          <w:rPr>
            <w:rFonts w:ascii="Times" w:eastAsia="Times New Roman" w:hAnsi="Times" w:cs="Times New Roman"/>
            <w:i/>
            <w:color w:val="000000"/>
            <w:sz w:val="24"/>
            <w:szCs w:val="24"/>
            <w:lang w:val="en-US"/>
          </w:rPr>
          <w:t>EMS methods</w:t>
        </w:r>
      </w:ins>
    </w:p>
    <w:p w14:paraId="01275EF1" w14:textId="77777777" w:rsidR="003D1F2C" w:rsidRDefault="003D1F2C" w:rsidP="003D1F2C">
      <w:pPr>
        <w:spacing w:after="0" w:line="480" w:lineRule="auto"/>
        <w:ind w:firstLine="720"/>
        <w:rPr>
          <w:ins w:id="178" w:author="Ross Whippo" w:date="2017-01-09T18:10:00Z"/>
          <w:rFonts w:ascii="Times" w:eastAsia="Times New Roman" w:hAnsi="Times" w:cs="Times New Roman"/>
          <w:color w:val="000000"/>
          <w:sz w:val="24"/>
          <w:szCs w:val="24"/>
          <w:lang w:val="en-US"/>
        </w:rPr>
      </w:pPr>
      <w:ins w:id="179" w:author="Ross Whippo" w:date="2017-01-09T18:10:00Z">
        <w:r>
          <w:rPr>
            <w:rFonts w:ascii="Times" w:eastAsia="Times New Roman" w:hAnsi="Times" w:cs="Times New Roman"/>
            <w:color w:val="000000"/>
            <w:sz w:val="24"/>
            <w:szCs w:val="24"/>
            <w:lang w:val="en-US"/>
          </w:rPr>
          <w:t>To determine whether spatial patterns of biodiversity across meadows are consistent with metacommunity processes operating at the landscape scale, we applied the elements of metacommunity (EMS) 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2002, Presley et al 2010).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w:t>
        </w:r>
        <w:proofErr w:type="spellStart"/>
        <w:r>
          <w:rPr>
            <w:rFonts w:ascii="Times" w:eastAsia="Times New Roman" w:hAnsi="Times" w:cs="Times New Roman"/>
            <w:color w:val="000000"/>
            <w:sz w:val="24"/>
            <w:szCs w:val="24"/>
            <w:lang w:val="en-US"/>
          </w:rPr>
          <w:t>individualstic</w:t>
        </w:r>
        <w:proofErr w:type="spellEnd"/>
        <w:r>
          <w:rPr>
            <w:rFonts w:ascii="Times" w:eastAsia="Times New Roman" w:hAnsi="Times" w:cs="Times New Roman"/>
            <w:color w:val="000000"/>
            <w:sz w:val="24"/>
            <w:szCs w:val="24"/>
            <w:lang w:val="en-US"/>
          </w:rPr>
          <w:t xml:space="preserve"> species distributions across the landscape (a </w:t>
        </w:r>
        <w:proofErr w:type="spellStart"/>
        <w:r>
          <w:rPr>
            <w:rFonts w:ascii="Times" w:eastAsia="Times New Roman" w:hAnsi="Times" w:cs="Times New Roman"/>
            <w:color w:val="000000"/>
            <w:sz w:val="24"/>
            <w:szCs w:val="24"/>
            <w:lang w:val="en-US"/>
          </w:rPr>
          <w:t>Gleasonian</w:t>
        </w:r>
        <w:proofErr w:type="spellEnd"/>
        <w:r>
          <w:rPr>
            <w:rFonts w:ascii="Times" w:eastAsia="Times New Roman" w:hAnsi="Times" w:cs="Times New Roman"/>
            <w:color w:val="000000"/>
            <w:sz w:val="24"/>
            <w:szCs w:val="24"/>
            <w:lang w:val="en-US"/>
          </w:rPr>
          <w:t xml:space="preserve"> model of species distributions), or clumped species distributions (</w:t>
        </w:r>
        <w:proofErr w:type="spellStart"/>
        <w:r>
          <w:rPr>
            <w:rFonts w:ascii="Times" w:eastAsia="Times New Roman" w:hAnsi="Times" w:cs="Times New Roman"/>
            <w:color w:val="000000"/>
            <w:sz w:val="24"/>
            <w:szCs w:val="24"/>
            <w:lang w:val="en-US"/>
          </w:rPr>
          <w:t>Clementsian</w:t>
        </w:r>
        <w:proofErr w:type="spellEnd"/>
        <w:r>
          <w:rPr>
            <w:rFonts w:ascii="Times" w:eastAsia="Times New Roman" w:hAnsi="Times" w:cs="Times New Roman"/>
            <w:color w:val="000000"/>
            <w:sz w:val="24"/>
            <w:szCs w:val="24"/>
            <w:lang w:val="en-US"/>
          </w:rPr>
          <w:t xml:space="preserve"> structure), or random, providing insight to possible types of community structure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2002, Presley et al 2010, </w:t>
        </w:r>
        <w:proofErr w:type="spellStart"/>
        <w:r>
          <w:rPr>
            <w:rFonts w:ascii="Times" w:eastAsia="Times New Roman" w:hAnsi="Times" w:cs="Times New Roman"/>
            <w:color w:val="000000"/>
            <w:sz w:val="24"/>
            <w:szCs w:val="24"/>
            <w:lang w:val="en-US"/>
          </w:rPr>
          <w:t>Henriques</w:t>
        </w:r>
        <w:proofErr w:type="spellEnd"/>
        <w:r>
          <w:rPr>
            <w:rFonts w:ascii="Times" w:eastAsia="Times New Roman" w:hAnsi="Times" w:cs="Times New Roman"/>
            <w:color w:val="000000"/>
            <w:sz w:val="24"/>
            <w:szCs w:val="24"/>
            <w:lang w:val="en-US"/>
          </w:rPr>
          <w:t xml:space="preserve">-Silva et al 2014?). We analyzed metacommunity structure for the 9 meadows sampled in July 2012 using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We used a null model that fixed species richness within sites (‘fixed row) but allowed composition to vary based on their marginal probabilities (method = “R1”). </w:t>
        </w:r>
      </w:ins>
    </w:p>
    <w:p w14:paraId="6621C2D5" w14:textId="3F40E5FF" w:rsidR="00A820EA" w:rsidDel="003D1F2C" w:rsidRDefault="00C4247B">
      <w:pPr>
        <w:spacing w:after="0" w:line="480" w:lineRule="auto"/>
        <w:ind w:firstLine="720"/>
        <w:rPr>
          <w:del w:id="180" w:author="Ross Whippo" w:date="2017-01-09T18:10:00Z"/>
          <w:rFonts w:ascii="Times" w:eastAsia="Times New Roman" w:hAnsi="Times" w:cs="Times New Roman"/>
          <w:color w:val="000000"/>
          <w:sz w:val="24"/>
          <w:szCs w:val="24"/>
          <w:lang w:val="en-US"/>
        </w:rPr>
      </w:pPr>
      <w:del w:id="181" w:author="Ross Whippo" w:date="2017-01-09T18:10:00Z">
        <w:r w:rsidDel="003D1F2C">
          <w:rPr>
            <w:rFonts w:ascii="Times" w:eastAsia="Times New Roman" w:hAnsi="Times" w:cs="Times New Roman"/>
            <w:color w:val="000000"/>
            <w:sz w:val="24"/>
            <w:szCs w:val="24"/>
            <w:lang w:val="en-US"/>
          </w:rPr>
          <w:delText xml:space="preserve">To determine whether spatial patterns of biodiversity are consistent with metacommunity </w:delText>
        </w:r>
      </w:del>
      <w:ins w:id="182" w:author="Mary O'Connor" w:date="2017-01-02T16:38:00Z">
        <w:del w:id="183" w:author="Ross Whippo" w:date="2017-01-09T18:10:00Z">
          <w:r w:rsidR="00077E5F" w:rsidDel="003D1F2C">
            <w:rPr>
              <w:rFonts w:ascii="Times" w:eastAsia="Times New Roman" w:hAnsi="Times" w:cs="Times New Roman"/>
              <w:color w:val="000000"/>
              <w:sz w:val="24"/>
              <w:szCs w:val="24"/>
              <w:lang w:val="en-US"/>
            </w:rPr>
            <w:delText>processes</w:delText>
          </w:r>
        </w:del>
      </w:ins>
      <w:del w:id="184" w:author="Ross Whippo" w:date="2017-01-09T18:10:00Z">
        <w:r w:rsidDel="003D1F2C">
          <w:rPr>
            <w:rFonts w:ascii="Times" w:eastAsia="Times New Roman" w:hAnsi="Times" w:cs="Times New Roman"/>
            <w:color w:val="000000"/>
            <w:sz w:val="24"/>
            <w:szCs w:val="24"/>
            <w:lang w:val="en-US"/>
          </w:rPr>
          <w:delText xml:space="preserve">, we applied the elements of </w:delText>
        </w:r>
        <w:commentRangeStart w:id="185"/>
        <w:r w:rsidDel="003D1F2C">
          <w:rPr>
            <w:rFonts w:ascii="Times" w:eastAsia="Times New Roman" w:hAnsi="Times" w:cs="Times New Roman"/>
            <w:color w:val="000000"/>
            <w:sz w:val="24"/>
            <w:szCs w:val="24"/>
            <w:lang w:val="en-US"/>
          </w:rPr>
          <w:delText xml:space="preserve">metacommunity (EMS) </w:delText>
        </w:r>
        <w:commentRangeEnd w:id="185"/>
        <w:r w:rsidDel="003D1F2C">
          <w:rPr>
            <w:rFonts w:ascii="Times" w:eastAsia="Times New Roman" w:hAnsi="Times" w:cs="Times New Roman"/>
            <w:color w:val="000000"/>
            <w:sz w:val="24"/>
            <w:szCs w:val="24"/>
            <w:lang w:val="en-US"/>
          </w:rPr>
          <w:commentReference w:id="185"/>
        </w:r>
        <w:r w:rsidDel="003D1F2C">
          <w:rPr>
            <w:rFonts w:ascii="Times" w:eastAsia="Times New Roman" w:hAnsi="Times" w:cs="Times New Roman"/>
            <w:color w:val="000000"/>
            <w:sz w:val="24"/>
            <w:szCs w:val="24"/>
            <w:lang w:val="en-US"/>
          </w:rPr>
          <w:delText xml:space="preserve">framework (Leibold and Mikkelson) using the implementation in the R package Metacom (Presley et al). This analysis first tests for coherence in species distributions, random distributions or… If coherence is identified, subsequent tests allow determination of whether patterns are consistent with nested community structures, clementsian or </w:delText>
        </w:r>
        <w:commentRangeStart w:id="186"/>
        <w:r w:rsidDel="003D1F2C">
          <w:rPr>
            <w:rFonts w:ascii="Times" w:eastAsia="Times New Roman" w:hAnsi="Times" w:cs="Times New Roman"/>
            <w:color w:val="000000"/>
            <w:sz w:val="24"/>
            <w:szCs w:val="24"/>
            <w:lang w:val="en-US"/>
          </w:rPr>
          <w:delText xml:space="preserve">gleasonian (refs). </w:delText>
        </w:r>
        <w:commentRangeEnd w:id="186"/>
        <w:r w:rsidDel="003D1F2C">
          <w:rPr>
            <w:rFonts w:ascii="Times" w:eastAsia="Times New Roman" w:hAnsi="Times" w:cs="Times New Roman"/>
            <w:color w:val="000000"/>
            <w:sz w:val="24"/>
            <w:szCs w:val="24"/>
            <w:lang w:val="en-US"/>
          </w:rPr>
          <w:commentReference w:id="186"/>
        </w:r>
        <w:r w:rsidDel="003D1F2C">
          <w:rPr>
            <w:rFonts w:ascii="Times" w:eastAsia="Times New Roman" w:hAnsi="Times" w:cs="Times New Roman"/>
            <w:color w:val="000000"/>
            <w:sz w:val="24"/>
            <w:szCs w:val="24"/>
            <w:lang w:val="en-US"/>
          </w:rPr>
          <w:delText xml:space="preserve">We analyzed metacommunity structure for the 9 meadows sampled in July 2012. </w:delText>
        </w:r>
      </w:del>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 xml:space="preserve">with the exception of parallel lines in a plot of the models’ </w:t>
      </w:r>
      <w:r>
        <w:rPr>
          <w:rFonts w:ascii="Times" w:eastAsia="Times New Roman" w:hAnsi="Times" w:cs="Times New Roman"/>
          <w:i/>
          <w:color w:val="000000"/>
          <w:sz w:val="24"/>
          <w:szCs w:val="24"/>
          <w:lang w:val="en-US"/>
        </w:rPr>
        <w:lastRenderedPageBreak/>
        <w:t>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collected</w:t>
      </w:r>
      <w:ins w:id="187"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epifaunal invertebrates, representing at least 47 epifaunal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The position in watershed predictor captured correlations with other variables: temperature, salinity, shoot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88"/>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88"/>
      <w:r w:rsidR="00B45D5B">
        <w:rPr>
          <w:rFonts w:ascii="Times" w:eastAsia="Times New Roman" w:hAnsi="Times" w:cs="Times New Roman"/>
          <w:color w:val="000000"/>
          <w:sz w:val="24"/>
          <w:szCs w:val="24"/>
          <w:lang w:val="en-US"/>
        </w:rPr>
        <w:commentReference w:id="188"/>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77777777"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w:t>
      </w:r>
      <w:r>
        <w:rPr>
          <w:rFonts w:ascii="Times" w:eastAsia="Times New Roman" w:hAnsi="Times" w:cs="Times New Roman"/>
          <w:color w:val="000000"/>
          <w:sz w:val="24"/>
          <w:szCs w:val="24"/>
          <w:lang w:val="en-US"/>
        </w:rPr>
        <w:lastRenderedPageBreak/>
        <w:t xml:space="preserve">seaward meadows (DC, WI, RP) compared to meadows nearer Alberni Inlet in which abundance was stable over time (CB, NB; </w:t>
      </w:r>
      <w:commentRangeStart w:id="189"/>
      <w:r>
        <w:rPr>
          <w:rFonts w:ascii="Times" w:eastAsia="Times New Roman" w:hAnsi="Times" w:cs="Times New Roman"/>
          <w:color w:val="000000"/>
          <w:sz w:val="24"/>
          <w:szCs w:val="24"/>
          <w:lang w:val="en-US"/>
        </w:rPr>
        <w:t>Tables 2, 3; Figure 2</w:t>
      </w:r>
      <w:commentRangeEnd w:id="189"/>
      <w:r>
        <w:rPr>
          <w:rStyle w:val="CommentReference"/>
        </w:rPr>
        <w:commentReference w:id="189"/>
      </w:r>
      <w:r>
        <w:rPr>
          <w:rFonts w:ascii="Times" w:eastAsia="Times New Roman" w:hAnsi="Times" w:cs="Times New Roman"/>
          <w:color w:val="000000"/>
          <w:sz w:val="24"/>
          <w:szCs w:val="24"/>
          <w:lang w:val="en-US"/>
        </w:rPr>
        <w:t>). The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566C9B25" w14:textId="77777777" w:rsidR="006344BB" w:rsidRDefault="006344BB" w:rsidP="006344BB">
      <w:pPr>
        <w:spacing w:after="0" w:line="480" w:lineRule="auto"/>
        <w:rPr>
          <w:ins w:id="190" w:author="Microsoft Office User" w:date="2017-01-03T18:11:00Z"/>
          <w:rFonts w:ascii="Times" w:eastAsia="Times New Roman" w:hAnsi="Times" w:cs="Times New Roman"/>
          <w:color w:val="000000"/>
          <w:sz w:val="24"/>
          <w:szCs w:val="24"/>
          <w:lang w:val="en-US"/>
        </w:rPr>
      </w:pPr>
      <w:ins w:id="191" w:author="Microsoft Office User" w:date="2017-01-03T18:11:00Z">
        <w:r w:rsidRPr="00153FB2">
          <w:rPr>
            <w:rFonts w:ascii="Times" w:eastAsia="Times New Roman" w:hAnsi="Times" w:cs="Times New Roman"/>
            <w:i/>
            <w:color w:val="000000"/>
            <w:sz w:val="24"/>
            <w:szCs w:val="24"/>
            <w:lang w:val="en-US"/>
          </w:rPr>
          <w:t xml:space="preserve">Hypothesis 1: alpha diversity does not vary systematically among meadows, but </w:t>
        </w:r>
        <w:commentRangeStart w:id="192"/>
        <w:r w:rsidRPr="00153FB2">
          <w:rPr>
            <w:rFonts w:ascii="Times" w:eastAsia="Times New Roman" w:hAnsi="Times" w:cs="Times New Roman"/>
            <w:i/>
            <w:color w:val="000000"/>
            <w:sz w:val="24"/>
            <w:szCs w:val="24"/>
            <w:lang w:val="en-US"/>
          </w:rPr>
          <w:t>beta diversity</w:t>
        </w:r>
        <w:commentRangeEnd w:id="192"/>
        <w:r w:rsidRPr="00153FB2">
          <w:rPr>
            <w:rStyle w:val="CommentReference"/>
            <w:i/>
          </w:rPr>
          <w:commentReference w:id="192"/>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Pr>
            <w:rFonts w:ascii="Times" w:eastAsia="Times New Roman" w:hAnsi="Times" w:cs="Times New Roman"/>
            <w:color w:val="000000"/>
            <w:sz w:val="24"/>
            <w:szCs w:val="24"/>
            <w:lang w:val="en-US"/>
          </w:rPr>
          <w:t xml:space="preserve">We found that raw plot-level alpha diversity [R] differed as much within meadows as among meadows, with the exception of high alpha diversity at Robbers Passage and </w:t>
        </w:r>
        <w:proofErr w:type="spellStart"/>
        <w:r>
          <w:rPr>
            <w:rFonts w:ascii="Times" w:eastAsia="Times New Roman" w:hAnsi="Times" w:cs="Times New Roman"/>
            <w:color w:val="000000"/>
            <w:sz w:val="24"/>
            <w:szCs w:val="24"/>
            <w:lang w:val="en-US"/>
          </w:rPr>
          <w:t>Boyson</w:t>
        </w:r>
        <w:proofErr w:type="spellEnd"/>
        <w:r>
          <w:rPr>
            <w:rFonts w:ascii="Times" w:eastAsia="Times New Roman" w:hAnsi="Times" w:cs="Times New Roman"/>
            <w:color w:val="000000"/>
            <w:sz w:val="24"/>
            <w:szCs w:val="24"/>
            <w:lang w:val="en-US"/>
          </w:rPr>
          <w:t xml:space="preserve"> Islands (</w:t>
        </w:r>
        <w:r w:rsidRPr="00646104">
          <w:rPr>
            <w:rFonts w:ascii="Times" w:eastAsia="Times New Roman" w:hAnsi="Times" w:cs="Times New Roman"/>
            <w:color w:val="000000"/>
            <w:sz w:val="24"/>
            <w:szCs w:val="24"/>
            <w:lang w:val="en-US"/>
          </w:rPr>
          <w:t xml:space="preserve">F = 8.9, </w:t>
        </w:r>
        <w:proofErr w:type="spellStart"/>
        <w:r w:rsidRPr="00646104">
          <w:rPr>
            <w:rFonts w:ascii="Times" w:eastAsia="Times New Roman" w:hAnsi="Times" w:cs="Times New Roman"/>
            <w:color w:val="000000"/>
            <w:sz w:val="24"/>
            <w:szCs w:val="24"/>
            <w:lang w:val="en-US"/>
          </w:rPr>
          <w:t>df</w:t>
        </w:r>
        <w:proofErr w:type="spellEnd"/>
        <w:r w:rsidRPr="00646104">
          <w:rPr>
            <w:rFonts w:ascii="Times" w:eastAsia="Times New Roman" w:hAnsi="Times" w:cs="Times New Roman"/>
            <w:color w:val="000000"/>
            <w:sz w:val="24"/>
            <w:szCs w:val="24"/>
            <w:lang w:val="en-US"/>
          </w:rPr>
          <w:t xml:space="preserve"> = 8, 136, P &lt; 0.001</w:t>
        </w:r>
        <w:r>
          <w:rPr>
            <w:rFonts w:ascii="Times" w:eastAsia="Times New Roman" w:hAnsi="Times" w:cs="Times New Roman"/>
            <w:color w:val="000000"/>
            <w:sz w:val="24"/>
            <w:szCs w:val="24"/>
            <w:lang w:val="en-US"/>
          </w:rPr>
          <w:t>). We observed similar patterns in Shannon diversity (F = 4.6</w:t>
        </w:r>
        <w:r w:rsidRPr="00646104">
          <w:rPr>
            <w:rFonts w:ascii="Times" w:eastAsia="Times New Roman" w:hAnsi="Times" w:cs="Times New Roman"/>
            <w:color w:val="000000"/>
            <w:sz w:val="24"/>
            <w:szCs w:val="24"/>
            <w:lang w:val="en-US"/>
          </w:rPr>
          <w:t xml:space="preserve">, </w:t>
        </w:r>
        <w:proofErr w:type="spellStart"/>
        <w:r w:rsidRPr="00646104">
          <w:rPr>
            <w:rFonts w:ascii="Times" w:eastAsia="Times New Roman" w:hAnsi="Times" w:cs="Times New Roman"/>
            <w:color w:val="000000"/>
            <w:sz w:val="24"/>
            <w:szCs w:val="24"/>
            <w:lang w:val="en-US"/>
          </w:rPr>
          <w:t>df</w:t>
        </w:r>
        <w:proofErr w:type="spellEnd"/>
        <w:r w:rsidRPr="00646104">
          <w:rPr>
            <w:rFonts w:ascii="Times" w:eastAsia="Times New Roman" w:hAnsi="Times" w:cs="Times New Roman"/>
            <w:color w:val="000000"/>
            <w:sz w:val="24"/>
            <w:szCs w:val="24"/>
            <w:lang w:val="en-US"/>
          </w:rPr>
          <w:t xml:space="preserve"> = 8, 136, P &lt; 0.001</w:t>
        </w:r>
        <w:r>
          <w:rPr>
            <w:rFonts w:ascii="Times" w:eastAsia="Times New Roman" w:hAnsi="Times" w:cs="Times New Roman"/>
            <w:color w:val="000000"/>
            <w:sz w:val="24"/>
            <w:szCs w:val="24"/>
            <w:lang w:val="en-US"/>
          </w:rPr>
          <w:t>) and Simpson diversity (F = 3.8</w:t>
        </w:r>
        <w:r w:rsidRPr="00646104">
          <w:rPr>
            <w:rFonts w:ascii="Times" w:eastAsia="Times New Roman" w:hAnsi="Times" w:cs="Times New Roman"/>
            <w:color w:val="000000"/>
            <w:sz w:val="24"/>
            <w:szCs w:val="24"/>
            <w:lang w:val="en-US"/>
          </w:rPr>
          <w:t xml:space="preserve">, </w:t>
        </w:r>
        <w:proofErr w:type="spellStart"/>
        <w:r w:rsidRPr="00646104">
          <w:rPr>
            <w:rFonts w:ascii="Times" w:eastAsia="Times New Roman" w:hAnsi="Times" w:cs="Times New Roman"/>
            <w:color w:val="000000"/>
            <w:sz w:val="24"/>
            <w:szCs w:val="24"/>
            <w:lang w:val="en-US"/>
          </w:rPr>
          <w:t>df</w:t>
        </w:r>
        <w:proofErr w:type="spellEnd"/>
        <w:r w:rsidRPr="00646104">
          <w:rPr>
            <w:rFonts w:ascii="Times" w:eastAsia="Times New Roman" w:hAnsi="Times" w:cs="Times New Roman"/>
            <w:color w:val="000000"/>
            <w:sz w:val="24"/>
            <w:szCs w:val="24"/>
            <w:lang w:val="en-US"/>
          </w:rPr>
          <w:t xml:space="preserve"> = 8, 136, P &lt; 0.001</w:t>
        </w:r>
        <w:r>
          <w:rPr>
            <w:rFonts w:ascii="Times" w:eastAsia="Times New Roman" w:hAnsi="Times" w:cs="Times New Roman"/>
            <w:color w:val="000000"/>
            <w:sz w:val="24"/>
            <w:szCs w:val="24"/>
            <w:lang w:val="en-US"/>
          </w:rPr>
          <w:t xml:space="preserve">). Rarified diversity estimates are more variable among meadows (Figure 2C; F = 3.62, </w:t>
        </w:r>
        <w:proofErr w:type="spellStart"/>
        <w:r>
          <w:rPr>
            <w:rFonts w:ascii="Times" w:eastAsia="Times New Roman" w:hAnsi="Times" w:cs="Times New Roman"/>
            <w:color w:val="000000"/>
            <w:sz w:val="24"/>
            <w:szCs w:val="24"/>
            <w:lang w:val="en-US"/>
          </w:rPr>
          <w:t>df</w:t>
        </w:r>
        <w:proofErr w:type="spellEnd"/>
        <w:r>
          <w:rPr>
            <w:rFonts w:ascii="Times" w:eastAsia="Times New Roman" w:hAnsi="Times" w:cs="Times New Roman"/>
            <w:color w:val="000000"/>
            <w:sz w:val="24"/>
            <w:szCs w:val="24"/>
            <w:lang w:val="en-US"/>
          </w:rPr>
          <w:t xml:space="preserve"> = 8, 120, P = 0.002). We did not have plot-level data on other biotic and abiotic attributes (shoot density, temperature, salinity, </w:t>
        </w:r>
        <w:proofErr w:type="spellStart"/>
        <w:r>
          <w:rPr>
            <w:rFonts w:ascii="Times" w:eastAsia="Times New Roman" w:hAnsi="Times" w:cs="Times New Roman"/>
            <w:color w:val="000000"/>
            <w:sz w:val="24"/>
            <w:szCs w:val="24"/>
            <w:lang w:val="en-US"/>
          </w:rPr>
          <w:t>etc</w:t>
        </w:r>
        <w:proofErr w:type="spellEnd"/>
        <w:r>
          <w:rPr>
            <w:rFonts w:ascii="Times" w:eastAsia="Times New Roman" w:hAnsi="Times" w:cs="Times New Roman"/>
            <w:color w:val="000000"/>
            <w:sz w:val="24"/>
            <w:szCs w:val="24"/>
            <w:lang w:val="en-US"/>
          </w:rPr>
          <w:t>) to test for drivers of variation in alpha diversity among plots. The higher diversity of Robbers Passage, lower S of Dodger Channel, and differences in ENS were not explained by meadow-scale predictors such as position in the watershed, shoot density, meadow area or fetch (Appendix Table 1).</w:t>
        </w:r>
      </w:ins>
    </w:p>
    <w:p w14:paraId="195E349F" w14:textId="6DF7CC7C" w:rsidR="00153FB2" w:rsidDel="006344BB" w:rsidRDefault="00153FB2" w:rsidP="00153FB2">
      <w:pPr>
        <w:spacing w:after="0" w:line="480" w:lineRule="auto"/>
        <w:rPr>
          <w:ins w:id="193" w:author="Mary O'Connor" w:date="2017-01-02T16:54:00Z"/>
          <w:del w:id="194" w:author="Microsoft Office User" w:date="2017-01-03T18:11:00Z"/>
          <w:rFonts w:ascii="Times" w:eastAsia="Times New Roman" w:hAnsi="Times" w:cs="Times New Roman"/>
          <w:color w:val="000000"/>
          <w:sz w:val="24"/>
          <w:szCs w:val="24"/>
          <w:lang w:val="en-US"/>
        </w:rPr>
      </w:pPr>
      <w:del w:id="195" w:author="Microsoft Office User" w:date="2017-01-03T18:11:00Z">
        <w:r w:rsidRPr="00153FB2" w:rsidDel="006344BB">
          <w:rPr>
            <w:rFonts w:ascii="Times" w:eastAsia="Times New Roman" w:hAnsi="Times" w:cs="Times New Roman"/>
            <w:i/>
            <w:color w:val="000000"/>
            <w:sz w:val="24"/>
            <w:szCs w:val="24"/>
            <w:lang w:val="en-US"/>
          </w:rPr>
          <w:delText xml:space="preserve">Hypothesis 1: alpha diversity does not vary systematically among meadows, but </w:delText>
        </w:r>
        <w:commentRangeStart w:id="196"/>
        <w:r w:rsidRPr="00153FB2" w:rsidDel="006344BB">
          <w:rPr>
            <w:rFonts w:ascii="Times" w:eastAsia="Times New Roman" w:hAnsi="Times" w:cs="Times New Roman"/>
            <w:i/>
            <w:color w:val="000000"/>
            <w:sz w:val="24"/>
            <w:szCs w:val="24"/>
            <w:lang w:val="en-US"/>
          </w:rPr>
          <w:delText>beta diversity</w:delText>
        </w:r>
        <w:commentRangeEnd w:id="196"/>
        <w:r w:rsidRPr="00153FB2" w:rsidDel="006344BB">
          <w:rPr>
            <w:rStyle w:val="CommentReference"/>
            <w:i/>
          </w:rPr>
          <w:commentReference w:id="196"/>
        </w:r>
        <w:r w:rsidRPr="00153FB2" w:rsidDel="006344BB">
          <w:rPr>
            <w:rFonts w:ascii="Times" w:eastAsia="Times New Roman" w:hAnsi="Times" w:cs="Times New Roman"/>
            <w:i/>
            <w:color w:val="000000"/>
            <w:sz w:val="24"/>
            <w:szCs w:val="24"/>
            <w:lang w:val="en-US"/>
          </w:rPr>
          <w:delText xml:space="preserve"> does vary among</w:delText>
        </w:r>
        <w:r w:rsidDel="006344BB">
          <w:rPr>
            <w:rFonts w:ascii="Times" w:eastAsia="Times New Roman" w:hAnsi="Times" w:cs="Times New Roman"/>
            <w:i/>
            <w:color w:val="000000"/>
            <w:sz w:val="24"/>
            <w:szCs w:val="24"/>
            <w:lang w:val="en-US"/>
          </w:rPr>
          <w:delText xml:space="preserve"> eelgrass meadow. </w:delText>
        </w:r>
        <w:r w:rsidDel="006344BB">
          <w:rPr>
            <w:rFonts w:ascii="Times" w:eastAsia="Times New Roman" w:hAnsi="Times" w:cs="Times New Roman"/>
            <w:bCs/>
            <w:i/>
            <w:iCs/>
            <w:color w:val="000000"/>
            <w:sz w:val="24"/>
            <w:szCs w:val="24"/>
            <w:lang w:val="en-US"/>
          </w:rPr>
          <w:delText xml:space="preserve"> </w:delText>
        </w:r>
        <w:r w:rsidR="00C4247B" w:rsidDel="006344BB">
          <w:rPr>
            <w:rFonts w:ascii="Times" w:eastAsia="Times New Roman" w:hAnsi="Times" w:cs="Times New Roman"/>
            <w:color w:val="000000"/>
            <w:sz w:val="24"/>
            <w:szCs w:val="24"/>
            <w:lang w:val="en-US"/>
          </w:rPr>
          <w:delText>We found that plot-level alpha diversity [</w:delText>
        </w:r>
      </w:del>
      <w:ins w:id="197" w:author="Mary O'Connor" w:date="2017-01-02T16:42:00Z">
        <w:del w:id="198" w:author="Microsoft Office User" w:date="2017-01-03T18:11:00Z">
          <w:r w:rsidR="00772D5A" w:rsidDel="006344BB">
            <w:rPr>
              <w:rFonts w:ascii="Times" w:eastAsia="Times New Roman" w:hAnsi="Times" w:cs="Times New Roman"/>
              <w:color w:val="000000"/>
              <w:sz w:val="24"/>
              <w:szCs w:val="24"/>
              <w:lang w:val="en-US"/>
            </w:rPr>
            <w:delText xml:space="preserve">R, </w:delText>
          </w:r>
        </w:del>
      </w:ins>
      <w:commentRangeStart w:id="199"/>
      <w:del w:id="200" w:author="Microsoft Office User" w:date="2017-01-03T18:11:00Z">
        <w:r w:rsidR="00C4247B" w:rsidDel="006344BB">
          <w:rPr>
            <w:rFonts w:ascii="Times" w:eastAsia="Times New Roman" w:hAnsi="Times" w:cs="Times New Roman"/>
            <w:i/>
            <w:color w:val="000000"/>
            <w:sz w:val="24"/>
            <w:szCs w:val="24"/>
            <w:lang w:val="en-US"/>
          </w:rPr>
          <w:delText>ENS?</w:delText>
        </w:r>
        <w:commentRangeEnd w:id="199"/>
        <w:r w:rsidR="00772D5A" w:rsidDel="006344BB">
          <w:rPr>
            <w:rStyle w:val="CommentReference"/>
          </w:rPr>
          <w:commentReference w:id="199"/>
        </w:r>
        <w:r w:rsidR="00C4247B" w:rsidDel="006344BB">
          <w:rPr>
            <w:rFonts w:ascii="Times" w:eastAsia="Times New Roman" w:hAnsi="Times" w:cs="Times New Roman"/>
            <w:color w:val="000000"/>
            <w:sz w:val="24"/>
            <w:szCs w:val="24"/>
            <w:lang w:val="en-US"/>
          </w:rPr>
          <w:delText xml:space="preserve">] differed as much within meadows as among meadows, with the exception of high diversity at </w:delText>
        </w:r>
        <w:commentRangeStart w:id="201"/>
        <w:r w:rsidR="00C4247B" w:rsidDel="006344BB">
          <w:rPr>
            <w:rFonts w:ascii="Times" w:eastAsia="Times New Roman" w:hAnsi="Times" w:cs="Times New Roman"/>
            <w:color w:val="000000"/>
            <w:sz w:val="24"/>
            <w:szCs w:val="24"/>
            <w:lang w:val="en-US"/>
          </w:rPr>
          <w:delText>Robbers Passage (</w:delText>
        </w:r>
        <w:r w:rsidR="00C4247B" w:rsidDel="006344BB">
          <w:rPr>
            <w:rFonts w:ascii="Times" w:eastAsia="Times New Roman" w:hAnsi="Times" w:cs="Times New Roman"/>
            <w:i/>
            <w:color w:val="000000"/>
            <w:sz w:val="24"/>
            <w:szCs w:val="24"/>
            <w:lang w:val="en-US"/>
          </w:rPr>
          <w:delText>anova results</w:delText>
        </w:r>
        <w:r w:rsidR="00C4247B" w:rsidDel="006344BB">
          <w:rPr>
            <w:rFonts w:ascii="Times" w:eastAsia="Times New Roman" w:hAnsi="Times" w:cs="Times New Roman"/>
            <w:color w:val="000000"/>
            <w:sz w:val="24"/>
            <w:szCs w:val="24"/>
            <w:lang w:val="en-US"/>
          </w:rPr>
          <w:delText>)</w:delText>
        </w:r>
        <w:commentRangeEnd w:id="201"/>
        <w:r w:rsidR="00772D5A" w:rsidDel="006344BB">
          <w:rPr>
            <w:rStyle w:val="CommentReference"/>
          </w:rPr>
          <w:commentReference w:id="201"/>
        </w:r>
        <w:r w:rsidR="00C4247B" w:rsidDel="006344BB">
          <w:rPr>
            <w:rFonts w:ascii="Times" w:eastAsia="Times New Roman" w:hAnsi="Times" w:cs="Times New Roman"/>
            <w:color w:val="000000"/>
            <w:sz w:val="24"/>
            <w:szCs w:val="24"/>
            <w:lang w:val="en-US"/>
          </w:rPr>
          <w:delText>. We observed similar patterns in Shannon diversity (</w:delText>
        </w:r>
        <w:r w:rsidR="00C4247B" w:rsidDel="006344BB">
          <w:rPr>
            <w:rFonts w:ascii="Times" w:eastAsia="Times New Roman" w:hAnsi="Times" w:cs="Times New Roman"/>
            <w:i/>
            <w:color w:val="000000"/>
            <w:sz w:val="24"/>
            <w:szCs w:val="24"/>
            <w:lang w:val="en-US"/>
          </w:rPr>
          <w:delText>anova results</w:delText>
        </w:r>
        <w:r w:rsidR="00C4247B" w:rsidDel="006344BB">
          <w:rPr>
            <w:rFonts w:ascii="Times" w:eastAsia="Times New Roman" w:hAnsi="Times" w:cs="Times New Roman"/>
            <w:color w:val="000000"/>
            <w:sz w:val="24"/>
            <w:szCs w:val="24"/>
            <w:lang w:val="en-US"/>
          </w:rPr>
          <w:delText>) and Simpson diversity (</w:delText>
        </w:r>
        <w:r w:rsidR="00C4247B" w:rsidDel="006344BB">
          <w:rPr>
            <w:rFonts w:ascii="Times" w:eastAsia="Times New Roman" w:hAnsi="Times" w:cs="Times New Roman"/>
            <w:i/>
            <w:color w:val="000000"/>
            <w:sz w:val="24"/>
            <w:szCs w:val="24"/>
            <w:lang w:val="en-US"/>
          </w:rPr>
          <w:delText>anova results</w:delText>
        </w:r>
        <w:r w:rsidR="00C4247B" w:rsidDel="006344BB">
          <w:rPr>
            <w:rFonts w:ascii="Times" w:eastAsia="Times New Roman" w:hAnsi="Times" w:cs="Times New Roman"/>
            <w:color w:val="000000"/>
            <w:sz w:val="24"/>
            <w:szCs w:val="24"/>
            <w:lang w:val="en-US"/>
          </w:rPr>
          <w:delText xml:space="preserve">). </w:delText>
        </w:r>
      </w:del>
      <w:ins w:id="202" w:author="Mary O'Connor" w:date="2017-01-02T16:56:00Z">
        <w:del w:id="203" w:author="Microsoft Office User" w:date="2017-01-03T18:11:00Z">
          <w:r w:rsidDel="006344BB">
            <w:rPr>
              <w:rFonts w:ascii="Times" w:eastAsia="Times New Roman" w:hAnsi="Times" w:cs="Times New Roman"/>
              <w:color w:val="000000"/>
              <w:sz w:val="24"/>
              <w:szCs w:val="24"/>
              <w:lang w:val="en-US"/>
            </w:rPr>
            <w:delText>Observed plot-level diversity did / did not vary due to changes in plot-level density ().</w:delText>
          </w:r>
        </w:del>
      </w:ins>
      <w:ins w:id="204" w:author="Mary O'Connor" w:date="2017-01-02T17:01:00Z">
        <w:del w:id="205" w:author="Microsoft Office User" w:date="2017-01-03T18:11:00Z">
          <w:r w:rsidR="00B45D5B" w:rsidDel="006344BB">
            <w:rPr>
              <w:rFonts w:ascii="Times" w:eastAsia="Times New Roman" w:hAnsi="Times" w:cs="Times New Roman"/>
              <w:color w:val="000000"/>
              <w:sz w:val="24"/>
              <w:szCs w:val="24"/>
              <w:lang w:val="en-US"/>
            </w:rPr>
            <w:delText xml:space="preserve">We did not have plot-level data on other biotic and abiotic attributes (shoot density, temperature, salinity, etc) to test for drivers of variation in alpha diversity among plots. </w:delText>
          </w:r>
        </w:del>
      </w:ins>
      <w:ins w:id="206" w:author="Mary O'Connor" w:date="2017-01-02T16:58:00Z">
        <w:del w:id="207" w:author="Microsoft Office User" w:date="2017-01-03T18:11:00Z">
          <w:r w:rsidDel="006344BB">
            <w:rPr>
              <w:rFonts w:ascii="Times" w:eastAsia="Times New Roman" w:hAnsi="Times" w:cs="Times New Roman"/>
              <w:color w:val="000000"/>
              <w:sz w:val="24"/>
              <w:szCs w:val="24"/>
              <w:lang w:val="en-US"/>
            </w:rPr>
            <w:delText>The higher richness of Robbers Passage was not explained by meadow-scale predictors such as position in the watershed, shoot density, meadow area or fetch.</w:delText>
          </w:r>
        </w:del>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208"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ins w:id="209" w:author="Mary O'Connor" w:date="2017-01-02T17:02:00Z">
        <w:r w:rsidR="00B45D5B">
          <w:rPr>
            <w:rFonts w:ascii="Times" w:eastAsia="Times New Roman" w:hAnsi="Times" w:cs="Times New Roman"/>
            <w:i/>
            <w:color w:val="000000"/>
            <w:sz w:val="24"/>
            <w:szCs w:val="24"/>
            <w:lang w:val="en-US"/>
          </w:rPr>
          <w:t>Beta diversity patterns.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210"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w:t>
      </w:r>
      <w:r>
        <w:rPr>
          <w:rFonts w:ascii="Times" w:eastAsia="Times New Roman" w:hAnsi="Times" w:cs="Times New Roman"/>
          <w:color w:val="000000"/>
          <w:sz w:val="24"/>
          <w:szCs w:val="24"/>
          <w:lang w:val="en-US"/>
        </w:rPr>
        <w:lastRenderedPageBreak/>
        <w:t xml:space="preserve">beta diversity exceeded the null expectation from &lt;1% to &gt;19%, with an average difference of 9.7% (Figure 3, Appendix 5).  </w:t>
      </w:r>
    </w:p>
    <w:p w14:paraId="78C7481E" w14:textId="77777777" w:rsidR="00A820EA" w:rsidRDefault="00C4247B">
      <w:pPr>
        <w:spacing w:after="0" w:line="480" w:lineRule="auto"/>
        <w:ind w:firstLine="720"/>
        <w:rPr>
          <w:ins w:id="211" w:author="Ross Whippo" w:date="2017-01-08T16:34:00Z"/>
          <w:rFonts w:ascii="Times" w:eastAsia="Times New Roman" w:hAnsi="Times" w:cs="Times New Roman"/>
          <w:color w:val="000000"/>
          <w:sz w:val="24"/>
          <w:szCs w:val="24"/>
          <w:lang w:val="en-US"/>
        </w:rPr>
      </w:pPr>
      <w:commentRangeStart w:id="212"/>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212"/>
      <w:r>
        <w:rPr>
          <w:rFonts w:ascii="Times" w:eastAsia="Times New Roman" w:hAnsi="Times" w:cs="Times New Roman"/>
          <w:color w:val="000000"/>
          <w:sz w:val="24"/>
          <w:szCs w:val="24"/>
          <w:lang w:val="en-US"/>
        </w:rPr>
        <w:commentReference w:id="212"/>
      </w:r>
      <w:r>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213"/>
      <w:r>
        <w:rPr>
          <w:rFonts w:ascii="Times" w:eastAsia="Times New Roman" w:hAnsi="Times" w:cs="Times New Roman"/>
          <w:color w:val="000000"/>
          <w:sz w:val="24"/>
          <w:szCs w:val="24"/>
          <w:lang w:val="en-US"/>
        </w:rPr>
        <w:t xml:space="preserve">were not statistically significant.  </w:t>
      </w:r>
      <w:commentRangeEnd w:id="213"/>
      <w:r>
        <w:rPr>
          <w:rFonts w:ascii="Times" w:eastAsia="Times New Roman" w:hAnsi="Times" w:cs="Times New Roman"/>
          <w:color w:val="000000"/>
          <w:sz w:val="24"/>
          <w:szCs w:val="24"/>
          <w:lang w:val="en-US"/>
        </w:rPr>
        <w:commentReference w:id="213"/>
      </w:r>
      <w:r>
        <w:rPr>
          <w:rFonts w:ascii="Times" w:eastAsia="Times New Roman" w:hAnsi="Times" w:cs="Times New Roman"/>
          <w:color w:val="000000"/>
          <w:sz w:val="24"/>
          <w:szCs w:val="24"/>
          <w:lang w:val="en-US"/>
        </w:rPr>
        <w:t>Although beta diversity did not vary predictably along the watershed gradient, a permutation test of multivariate homogeneity of group dispersions showed that meadows did have significantly different values of beta diversity (</w:t>
      </w:r>
      <w:commentRangeStart w:id="214"/>
      <w:r>
        <w:rPr>
          <w:rFonts w:ascii="Times" w:eastAsia="Times New Roman" w:hAnsi="Times" w:cs="Times New Roman"/>
          <w:color w:val="000000"/>
          <w:sz w:val="24"/>
          <w:szCs w:val="24"/>
          <w:lang w:val="en-US"/>
        </w:rPr>
        <w:t>Appendix 6</w:t>
      </w:r>
      <w:commentRangeEnd w:id="214"/>
      <w:r>
        <w:rPr>
          <w:rFonts w:ascii="Times" w:eastAsia="Times New Roman" w:hAnsi="Times" w:cs="Times New Roman"/>
          <w:color w:val="000000"/>
          <w:sz w:val="24"/>
          <w:szCs w:val="24"/>
          <w:lang w:val="en-US"/>
        </w:rPr>
        <w:commentReference w:id="214"/>
      </w:r>
      <w:r>
        <w:rPr>
          <w:rFonts w:ascii="Times" w:eastAsia="Times New Roman" w:hAnsi="Times" w:cs="Times New Roman"/>
          <w:color w:val="000000"/>
          <w:sz w:val="24"/>
          <w:szCs w:val="24"/>
          <w:lang w:val="en-US"/>
        </w:rPr>
        <w:t>).</w:t>
      </w:r>
    </w:p>
    <w:p w14:paraId="401C1926" w14:textId="2E72228F" w:rsidR="006861FE" w:rsidRPr="00AA35D4" w:rsidRDefault="00AA35D4">
      <w:pPr>
        <w:spacing w:after="0" w:line="480" w:lineRule="auto"/>
        <w:rPr>
          <w:rFonts w:ascii="Times" w:eastAsia="Times New Roman" w:hAnsi="Times" w:cs="Times New Roman"/>
          <w:color w:val="000000"/>
          <w:sz w:val="24"/>
          <w:szCs w:val="24"/>
          <w:lang w:val="en-US"/>
        </w:rPr>
        <w:pPrChange w:id="215" w:author="Ross Whippo" w:date="2017-01-08T16:34:00Z">
          <w:pPr>
            <w:spacing w:after="0" w:line="480" w:lineRule="auto"/>
            <w:ind w:firstLine="720"/>
          </w:pPr>
        </w:pPrChange>
      </w:pPr>
      <w:ins w:id="216" w:author="Ross Whippo" w:date="2017-01-08T16:34:00Z">
        <w:r>
          <w:rPr>
            <w:rFonts w:ascii="Times" w:eastAsia="Times New Roman" w:hAnsi="Times" w:cs="Times New Roman"/>
            <w:color w:val="000000"/>
            <w:sz w:val="24"/>
            <w:szCs w:val="24"/>
            <w:lang w:val="en-US"/>
          </w:rPr>
          <w:t xml:space="preserve">Comparison of </w:t>
        </w:r>
      </w:ins>
      <w:ins w:id="217" w:author="Ross Whippo" w:date="2017-01-08T16:36:00Z">
        <w:r>
          <w:rPr>
            <w:rFonts w:ascii="Times" w:eastAsia="Times New Roman" w:hAnsi="Times" w:cs="Times New Roman"/>
            <w:color w:val="000000"/>
            <w:sz w:val="24"/>
            <w:szCs w:val="24"/>
            <w:lang w:val="en-US"/>
          </w:rPr>
          <w:t xml:space="preserve">calculated </w:t>
        </w:r>
      </w:ins>
      <w:ins w:id="218" w:author="Ross Whippo" w:date="2017-01-08T16:35:00Z">
        <w:r w:rsidRPr="00BF511D">
          <w:rPr>
            <w:rFonts w:ascii="Times" w:hAnsi="Times"/>
            <w:color w:val="000000"/>
            <w:sz w:val="24"/>
            <w:szCs w:val="24"/>
          </w:rPr>
          <w:sym w:font="Symbol" w:char="F062"/>
        </w:r>
        <w:r w:rsidRPr="00BF511D">
          <w:rPr>
            <w:rFonts w:ascii="Times" w:hAnsi="Times"/>
            <w:color w:val="000000"/>
            <w:sz w:val="24"/>
            <w:szCs w:val="24"/>
            <w:vertAlign w:val="subscript"/>
          </w:rPr>
          <w:t>RC</w:t>
        </w:r>
        <w:r>
          <w:rPr>
            <w:rFonts w:ascii="Times" w:hAnsi="Times"/>
            <w:color w:val="000000"/>
            <w:sz w:val="24"/>
            <w:szCs w:val="24"/>
            <w:vertAlign w:val="subscript"/>
          </w:rPr>
          <w:t xml:space="preserve"> </w:t>
        </w:r>
        <w:r>
          <w:rPr>
            <w:rFonts w:ascii="Times" w:hAnsi="Times"/>
            <w:color w:val="000000"/>
            <w:sz w:val="24"/>
            <w:szCs w:val="24"/>
          </w:rPr>
          <w:t xml:space="preserve">to null expectations resulted in greater </w:t>
        </w:r>
      </w:ins>
      <w:ins w:id="219" w:author="Ross Whippo" w:date="2017-01-08T16:42:00Z">
        <w:r>
          <w:rPr>
            <w:rFonts w:ascii="Times" w:hAnsi="Times"/>
            <w:color w:val="000000"/>
            <w:sz w:val="24"/>
            <w:szCs w:val="24"/>
          </w:rPr>
          <w:t xml:space="preserve">mean </w:t>
        </w:r>
      </w:ins>
      <w:ins w:id="220" w:author="Ross Whippo" w:date="2017-01-08T16:35:00Z">
        <w:r>
          <w:rPr>
            <w:rFonts w:ascii="Times" w:hAnsi="Times"/>
            <w:color w:val="000000"/>
            <w:sz w:val="24"/>
            <w:szCs w:val="24"/>
          </w:rPr>
          <w:t xml:space="preserve">similarity within and between </w:t>
        </w:r>
      </w:ins>
      <w:ins w:id="221" w:author="Ross Whippo" w:date="2017-01-08T16:42:00Z">
        <w:r>
          <w:rPr>
            <w:rFonts w:ascii="Times" w:hAnsi="Times"/>
            <w:color w:val="000000"/>
            <w:sz w:val="24"/>
            <w:szCs w:val="24"/>
          </w:rPr>
          <w:t>sites</w:t>
        </w:r>
      </w:ins>
      <w:ins w:id="222" w:author="Ross Whippo" w:date="2017-01-08T16:35:00Z">
        <w:r>
          <w:rPr>
            <w:rFonts w:ascii="Times" w:hAnsi="Times"/>
            <w:color w:val="000000"/>
            <w:sz w:val="24"/>
            <w:szCs w:val="24"/>
          </w:rPr>
          <w:t xml:space="preserve"> through time </w:t>
        </w:r>
      </w:ins>
      <w:ins w:id="223" w:author="Ross Whippo" w:date="2017-01-08T16:36:00Z">
        <w:r>
          <w:rPr>
            <w:rFonts w:ascii="Times" w:hAnsi="Times"/>
            <w:color w:val="000000"/>
            <w:sz w:val="24"/>
            <w:szCs w:val="24"/>
          </w:rPr>
          <w:t>than expected by chance (Figure X)</w:t>
        </w:r>
      </w:ins>
      <w:ins w:id="224" w:author="Ross Whippo" w:date="2017-01-08T16:42:00Z">
        <w:r>
          <w:rPr>
            <w:rFonts w:ascii="Times" w:hAnsi="Times"/>
            <w:color w:val="000000"/>
            <w:sz w:val="24"/>
            <w:szCs w:val="24"/>
          </w:rPr>
          <w:t xml:space="preserve"> with a range of x to x within sites, and x to x between sites</w:t>
        </w:r>
      </w:ins>
      <w:ins w:id="225" w:author="Ross Whippo" w:date="2017-01-08T16:36:00Z">
        <w:r>
          <w:rPr>
            <w:rFonts w:ascii="Times" w:hAnsi="Times"/>
            <w:color w:val="000000"/>
            <w:sz w:val="24"/>
            <w:szCs w:val="24"/>
          </w:rPr>
          <w:t xml:space="preserve">. There was also a general decline in expected dissimilarity </w:t>
        </w:r>
      </w:ins>
      <w:ins w:id="226" w:author="Ross Whippo" w:date="2017-01-08T16:38:00Z">
        <w:r>
          <w:rPr>
            <w:rFonts w:ascii="Times" w:hAnsi="Times"/>
            <w:color w:val="000000"/>
            <w:sz w:val="24"/>
            <w:szCs w:val="24"/>
          </w:rPr>
          <w:t xml:space="preserve">within sites over the course of the summer, though this trend was stronger at sites associated with more marine conditions. </w:t>
        </w:r>
      </w:ins>
      <w:ins w:id="227" w:author="Ross Whippo" w:date="2017-01-08T16:39:00Z">
        <w:r>
          <w:rPr>
            <w:rFonts w:ascii="Times" w:hAnsi="Times"/>
            <w:color w:val="000000"/>
            <w:sz w:val="24"/>
            <w:szCs w:val="24"/>
          </w:rPr>
          <w:t>Dissimilarity among sites also t</w:t>
        </w:r>
      </w:ins>
      <w:ins w:id="228" w:author="Ross Whippo" w:date="2017-01-08T16:40:00Z">
        <w:r>
          <w:rPr>
            <w:rFonts w:ascii="Times" w:hAnsi="Times"/>
            <w:color w:val="000000"/>
            <w:sz w:val="24"/>
            <w:szCs w:val="24"/>
          </w:rPr>
          <w:t xml:space="preserve">ended to decrease over the course of the summer, though this decrease was associated with greater variation in pairwise community comparisons among sites. </w:t>
        </w:r>
      </w:ins>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229" w:author="Mary O'Connor" w:date="2017-01-02T17:04:00Z">
        <w:r w:rsidRPr="00B45D5B">
          <w:rPr>
            <w:rFonts w:ascii="Times" w:eastAsia="Times New Roman" w:hAnsi="Times" w:cs="Times New Roman"/>
            <w:i/>
            <w:color w:val="000000"/>
            <w:sz w:val="24"/>
            <w:szCs w:val="24"/>
            <w:lang w:val="en-US"/>
          </w:rPr>
          <w:t>Hypothesis ii: spatial variation in species composition is consistent with metacommunity-scale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230"/>
      <w:r>
        <w:rPr>
          <w:rFonts w:ascii="Times" w:eastAsia="Times New Roman" w:hAnsi="Times" w:cs="Times New Roman"/>
          <w:bCs/>
          <w:i/>
          <w:iCs/>
          <w:color w:val="000000"/>
          <w:sz w:val="24"/>
          <w:szCs w:val="24"/>
          <w:lang w:val="en-US"/>
        </w:rPr>
        <w:t>Composition: NMDS results, include temporal dimension.</w:t>
      </w:r>
      <w:commentRangeEnd w:id="230"/>
      <w:r w:rsidR="00B45D5B">
        <w:rPr>
          <w:rStyle w:val="CommentReference"/>
        </w:rPr>
        <w:commentReference w:id="230"/>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231"/>
      <w:r>
        <w:rPr>
          <w:rFonts w:ascii="Times" w:eastAsia="Times New Roman" w:hAnsi="Times" w:cs="Times New Roman"/>
          <w:color w:val="000000"/>
          <w:sz w:val="24"/>
          <w:szCs w:val="24"/>
          <w:lang w:val="en-US"/>
        </w:rPr>
        <w:t xml:space="preserve">Of these, 24 taxa </w:t>
      </w:r>
      <w:commentRangeEnd w:id="231"/>
      <w:r>
        <w:rPr>
          <w:rFonts w:ascii="Times" w:eastAsia="Times New Roman" w:hAnsi="Times" w:cs="Times New Roman"/>
          <w:color w:val="000000"/>
          <w:sz w:val="24"/>
          <w:szCs w:val="24"/>
          <w:lang w:val="en-US"/>
        </w:rPr>
        <w:commentReference w:id="231"/>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w:t>
      </w:r>
      <w:r>
        <w:rPr>
          <w:rFonts w:ascii="Times" w:eastAsia="Times New Roman" w:hAnsi="Times" w:cs="Times New Roman"/>
          <w:color w:val="000000"/>
          <w:sz w:val="24"/>
          <w:szCs w:val="24"/>
          <w:lang w:val="en-US"/>
        </w:rPr>
        <w:lastRenderedPageBreak/>
        <w:t xml:space="preserve">taxa (isopods, harpacticoid copepods, amphipods, and gastropods) were detected on average in each meadow. Grazers include (Appendix 1). Other functional groups include predators (polychaetes, crabs, free-living mites, two species of amphipod), filter feeders (bivalves), and deposit feeders/detritivores (shrimp). </w:t>
      </w:r>
      <w:commentRangeStart w:id="232"/>
      <w:r>
        <w:rPr>
          <w:rFonts w:ascii="Times" w:eastAsia="Times New Roman" w:hAnsi="Times" w:cs="Times New Roman"/>
          <w:color w:val="000000"/>
          <w:sz w:val="24"/>
          <w:szCs w:val="24"/>
          <w:lang w:val="en-US"/>
        </w:rPr>
        <w:t>Across all samples, epifaunal assemblages were dominated by small (1-2 mm) invertebrates, which made up ~83% of individuals, whereas large invertebrates (&gt; 8 mm) such as crabs, sea stars and urchins made up less than 3% of individuals.</w:t>
      </w:r>
      <w:commentRangeEnd w:id="232"/>
      <w:r>
        <w:rPr>
          <w:rFonts w:ascii="Times" w:eastAsia="Times New Roman" w:hAnsi="Times" w:cs="Times New Roman"/>
          <w:color w:val="000000"/>
          <w:sz w:val="24"/>
          <w:szCs w:val="24"/>
          <w:lang w:val="en-US"/>
        </w:rPr>
        <w:commentReference w:id="232"/>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and eight additional taxa were detected at all sites but one. Conversely, four species were only 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 xml:space="preserve">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midsummer sampling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proofErr w:type="spellStart"/>
      <w:r w:rsidR="00633D49">
        <w:rPr>
          <w:rFonts w:ascii="Times" w:eastAsia="Times New Roman" w:hAnsi="Times" w:cs="Times New Roman"/>
          <w:color w:val="000000"/>
          <w:sz w:val="24"/>
          <w:szCs w:val="24"/>
          <w:lang w:val="en-US"/>
        </w:rPr>
        <w:t>Crickitt</w:t>
      </w:r>
      <w:proofErr w:type="spellEnd"/>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w:t>
      </w:r>
      <w:r>
        <w:rPr>
          <w:rFonts w:ascii="Times" w:eastAsia="Times New Roman" w:hAnsi="Times" w:cs="Times New Roman"/>
          <w:color w:val="000000"/>
          <w:sz w:val="24"/>
          <w:szCs w:val="24"/>
          <w:lang w:val="en-US"/>
        </w:rPr>
        <w:lastRenderedPageBreak/>
        <w:t xml:space="preserve">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4AE6C006" w14:textId="77777777" w:rsidR="003D1F2C" w:rsidRDefault="003D1F2C" w:rsidP="003D1F2C">
      <w:pPr>
        <w:spacing w:after="0" w:line="480" w:lineRule="auto"/>
        <w:rPr>
          <w:ins w:id="233" w:author="Ross Whippo" w:date="2017-01-09T18:11:00Z"/>
          <w:rFonts w:ascii="Times" w:eastAsia="Times New Roman" w:hAnsi="Times" w:cs="Times New Roman"/>
          <w:bCs/>
          <w:i/>
          <w:iCs/>
          <w:color w:val="000000"/>
          <w:sz w:val="24"/>
          <w:szCs w:val="24"/>
          <w:lang w:val="en-US"/>
        </w:rPr>
      </w:pPr>
      <w:ins w:id="234" w:author="Ross Whippo" w:date="2017-01-09T18:11:00Z">
        <w:r>
          <w:rPr>
            <w:rFonts w:ascii="Times" w:eastAsia="Times New Roman" w:hAnsi="Times" w:cs="Times New Roman"/>
            <w:bCs/>
            <w:i/>
            <w:iCs/>
            <w:color w:val="000000"/>
            <w:sz w:val="24"/>
            <w:szCs w:val="24"/>
            <w:lang w:val="en-US"/>
          </w:rPr>
          <w:t>EMS results</w:t>
        </w:r>
      </w:ins>
    </w:p>
    <w:p w14:paraId="116190E1" w14:textId="77777777" w:rsidR="003D1F2C" w:rsidRDefault="003D1F2C" w:rsidP="003D1F2C">
      <w:pPr>
        <w:spacing w:after="0" w:line="480" w:lineRule="auto"/>
        <w:rPr>
          <w:ins w:id="235" w:author="Ross Whippo" w:date="2017-01-09T18:11:00Z"/>
          <w:rFonts w:ascii="Times" w:eastAsia="Times New Roman" w:hAnsi="Times" w:cs="Times New Roman"/>
          <w:sz w:val="24"/>
          <w:szCs w:val="24"/>
          <w:lang w:val="en-US"/>
        </w:rPr>
      </w:pPr>
      <w:ins w:id="236" w:author="Ross Whippo" w:date="2017-01-09T18:11:00Z">
        <w:r>
          <w:rPr>
            <w:rFonts w:ascii="Times" w:eastAsia="Times New Roman" w:hAnsi="Times" w:cs="Times New Roman"/>
            <w:sz w:val="24"/>
            <w:szCs w:val="24"/>
            <w:lang w:val="en-US"/>
          </w:rPr>
          <w:t xml:space="preserve">Across all sites in midsummer, elements of metacommunity structure (EMS) analysis suggested a checkerboard pattern of species distribution among meadows. For all epifaunal taxa (30 taxa), EMS suggested negative coherence (86 embedded absences relative to 56.17 </w:t>
        </w:r>
        <w:r>
          <w:rPr>
            <w:rFonts w:ascii="Times" w:eastAsia="Times New Roman" w:hAnsi="Times" w:cs="Times New Roman"/>
            <w:sz w:val="24"/>
            <w:szCs w:val="24"/>
            <w:u w:val="single"/>
            <w:lang w:val="en-US"/>
          </w:rPr>
          <w:t>+6.53</w:t>
        </w:r>
        <w:r>
          <w:rPr>
            <w:rFonts w:ascii="Times" w:eastAsia="Times New Roman" w:hAnsi="Times" w:cs="Times New Roman"/>
            <w:sz w:val="24"/>
            <w:szCs w:val="24"/>
            <w:lang w:val="en-US"/>
          </w:rPr>
          <w:t xml:space="preserve"> expected by the null model, z = - 4.57, P &lt;0.01). For grazers only (17 taxa), we observed a similar pattern of negative coherence (29 embedded absences relative to 16.42 </w:t>
        </w:r>
        <w:r>
          <w:rPr>
            <w:rFonts w:ascii="Times" w:eastAsia="Times New Roman" w:hAnsi="Times" w:cs="Times New Roman"/>
            <w:sz w:val="24"/>
            <w:szCs w:val="24"/>
            <w:u w:val="single"/>
            <w:lang w:val="en-US"/>
          </w:rPr>
          <w:t>+3.76</w:t>
        </w:r>
        <w:r>
          <w:rPr>
            <w:rFonts w:ascii="Times" w:eastAsia="Times New Roman" w:hAnsi="Times" w:cs="Times New Roman"/>
            <w:sz w:val="24"/>
            <w:szCs w:val="24"/>
            <w:lang w:val="en-US"/>
          </w:rPr>
          <w:t xml:space="preserve"> expected by the null model, z = - 3.35, P &lt;0.01).</w:t>
        </w:r>
      </w:ins>
    </w:p>
    <w:p w14:paraId="66FFD463" w14:textId="77777777" w:rsidR="003D1F2C" w:rsidRDefault="003D1F2C" w:rsidP="003D1F2C">
      <w:pPr>
        <w:rPr>
          <w:ins w:id="237" w:author="Ross Whippo" w:date="2017-01-09T18:11:00Z"/>
        </w:rPr>
      </w:pPr>
    </w:p>
    <w:p w14:paraId="15DC7079" w14:textId="544735C6" w:rsidR="00A820EA" w:rsidDel="003D1F2C" w:rsidRDefault="00C4247B">
      <w:pPr>
        <w:spacing w:after="0" w:line="480" w:lineRule="auto"/>
        <w:rPr>
          <w:del w:id="238" w:author="Ross Whippo" w:date="2017-01-09T18:11:00Z"/>
          <w:rFonts w:ascii="Times" w:eastAsia="Times New Roman" w:hAnsi="Times" w:cs="Times New Roman"/>
          <w:bCs/>
          <w:i/>
          <w:iCs/>
          <w:color w:val="000000"/>
          <w:sz w:val="24"/>
          <w:szCs w:val="24"/>
          <w:lang w:val="en-US"/>
        </w:rPr>
      </w:pPr>
      <w:bookmarkStart w:id="239" w:name="_GoBack"/>
      <w:bookmarkEnd w:id="239"/>
      <w:del w:id="240" w:author="Ross Whippo" w:date="2017-01-09T18:11:00Z">
        <w:r w:rsidDel="003D1F2C">
          <w:rPr>
            <w:rFonts w:ascii="Times" w:eastAsia="Times New Roman" w:hAnsi="Times" w:cs="Times New Roman"/>
            <w:bCs/>
            <w:i/>
            <w:iCs/>
            <w:color w:val="000000"/>
            <w:sz w:val="24"/>
            <w:szCs w:val="24"/>
            <w:lang w:val="en-US"/>
          </w:rPr>
          <w:delText>EMS results</w:delText>
        </w:r>
      </w:del>
    </w:p>
    <w:p w14:paraId="44D3904C" w14:textId="77777777" w:rsidR="00A820EA" w:rsidRDefault="00A820EA">
      <w:pPr>
        <w:spacing w:after="0" w:line="480" w:lineRule="auto"/>
        <w:rPr>
          <w:rFonts w:ascii="Times" w:eastAsia="Times New Roman" w:hAnsi="Times" w:cs="Times New Roman"/>
          <w:sz w:val="24"/>
          <w:szCs w:val="24"/>
          <w:lang w:val="en-US"/>
        </w:rPr>
      </w:pPr>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241"/>
      <w:r>
        <w:rPr>
          <w:rFonts w:ascii="Times" w:eastAsia="Times New Roman" w:hAnsi="Times" w:cs="Times New Roman"/>
          <w:b/>
          <w:bCs/>
          <w:color w:val="000000"/>
          <w:sz w:val="24"/>
          <w:szCs w:val="24"/>
          <w:lang w:val="en-US"/>
        </w:rPr>
        <w:t>DISCUSSION</w:t>
      </w:r>
      <w:commentRangeEnd w:id="241"/>
      <w:r w:rsidR="00B45D5B">
        <w:rPr>
          <w:rStyle w:val="CommentReference"/>
        </w:rPr>
        <w:commentReference w:id="241"/>
      </w:r>
    </w:p>
    <w:p w14:paraId="7B43FC2B" w14:textId="77777777" w:rsidR="00A820EA" w:rsidDel="00633D49" w:rsidRDefault="00C4247B">
      <w:pPr>
        <w:spacing w:after="0" w:line="480" w:lineRule="auto"/>
        <w:rPr>
          <w:del w:id="242" w:author="Ross Whippo" w:date="2016-12-27T11:25:00Z"/>
          <w:rFonts w:ascii="Times" w:eastAsia="Times New Roman" w:hAnsi="Times" w:cs="Times New Roman"/>
          <w:color w:val="000000"/>
          <w:sz w:val="24"/>
          <w:szCs w:val="24"/>
          <w:lang w:val="en-US"/>
        </w:rPr>
      </w:pPr>
      <w:ins w:id="243" w:author="Mary O'Connor" w:date="2016-07-01T16:01:00Z">
        <w:del w:id="244"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245" w:author="Ross Whippo" w:date="2016-12-27T11:25:00Z"/>
          <w:rFonts w:ascii="Times" w:eastAsia="Times New Roman" w:hAnsi="Times" w:cs="Times New Roman"/>
          <w:color w:val="000000"/>
          <w:sz w:val="24"/>
          <w:szCs w:val="24"/>
          <w:lang w:val="en-US"/>
        </w:rPr>
      </w:pPr>
      <w:del w:id="246"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247" w:author="Ross Whippo" w:date="2016-12-27T11:25:00Z"/>
          <w:rFonts w:ascii="Times" w:eastAsia="Times New Roman" w:hAnsi="Times" w:cs="Times New Roman"/>
          <w:color w:val="000000"/>
          <w:sz w:val="24"/>
          <w:szCs w:val="24"/>
          <w:lang w:val="en-US"/>
        </w:rPr>
      </w:pPr>
      <w:del w:id="248"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w:t>
      </w:r>
      <w:r>
        <w:rPr>
          <w:rFonts w:ascii="Times" w:eastAsia="Times New Roman" w:hAnsi="Times"/>
          <w:sz w:val="24"/>
          <w:szCs w:val="24"/>
        </w:rPr>
        <w:lastRenderedPageBreak/>
        <w:t xml:space="preserve">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epifaunal community contrasts with previous findings in other seagrass systems. Barnes (2013) found that invertebrate assemblages in an extensive seagrass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size (n = 5) and low variation in meadow area prevent robust statistical analysis of area as a </w:t>
      </w:r>
      <w:r>
        <w:rPr>
          <w:rFonts w:ascii="Times" w:eastAsia="Times New Roman" w:hAnsi="Times" w:cs="Times New Roman"/>
          <w:color w:val="000000"/>
          <w:sz w:val="24"/>
          <w:szCs w:val="24"/>
          <w:lang w:val="en-US"/>
        </w:rPr>
        <w:lastRenderedPageBreak/>
        <w:t xml:space="preserve">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At the northeast (fresh) end of the estuary, invertebrate assemblages were dominated by juvenile mussels and nematodes.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with distinct abiotic properties that influence species’ ability to persist or dominate in these </w:t>
      </w:r>
      <w:r>
        <w:rPr>
          <w:rFonts w:ascii="Times" w:eastAsia="Times New Roman" w:hAnsi="Times" w:cs="Times New Roman"/>
          <w:color w:val="000000"/>
          <w:sz w:val="24"/>
          <w:szCs w:val="24"/>
          <w:lang w:val="en-US"/>
        </w:rPr>
        <w:lastRenderedPageBreak/>
        <w:t xml:space="preserve">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 suggesting aggregation of species within meadows is greater than expected at random.  Spatial aggregation within meadows can indicate micro-habitat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seagrass-associated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seagrass beds can be driven by variation in salinity, seagrass species, tidal height, and sub-habitat type (e.g., seagrass shoots or sediment; Barnes and Ellwood 2012, De Troch et al. 2001, De Troch et al. 2003, Knight et al. 2015). However, we know very little about non-directional beta diversity within seagrass meadows, and (to our knowledge) no study has attempted to distinguish observed patterns in beta diversity from null expectations (Kraft et al. 2011).  The comparison of null expectations to empirical datasets allows us to infer whether </w:t>
      </w:r>
      <w:r>
        <w:rPr>
          <w:rFonts w:ascii="Times" w:eastAsia="Times New Roman" w:hAnsi="Times" w:cs="Times New Roman"/>
          <w:color w:val="000000"/>
          <w:sz w:val="24"/>
          <w:szCs w:val="24"/>
          <w:lang w:val="en-US"/>
        </w:rPr>
        <w:lastRenderedPageBreak/>
        <w:t>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w:t>
      </w:r>
      <w:r>
        <w:rPr>
          <w:rFonts w:ascii="Times" w:eastAsia="Times New Roman" w:hAnsi="Times" w:cs="Times New Roman"/>
          <w:sz w:val="24"/>
          <w:szCs w:val="24"/>
          <w:lang w:val="en-US"/>
        </w:rPr>
        <w:lastRenderedPageBreak/>
        <w:t xml:space="preserve">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epifaunal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epifaunal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epifaunal taxa in August, and that peak abundance can vary among habitat patches. These patterns are not clearly </w:t>
      </w:r>
      <w:r>
        <w:rPr>
          <w:rFonts w:ascii="Times" w:eastAsia="Times New Roman" w:hAnsi="Times" w:cs="Times New Roman"/>
          <w:sz w:val="24"/>
          <w:szCs w:val="24"/>
          <w:lang w:val="en-US"/>
        </w:rPr>
        <w:lastRenderedPageBreak/>
        <w:t>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seagrass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seagrass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seagrass meadows within a region, and that the variation is not clearly predictable based on an estuarine gradient 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meadows host distinct communities, and each appears to host a subset of epifaunal species observed in the larger region. These patterns are indicative of a metacommunity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seagrass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 xml:space="preserve">[outtakes from intro that might be useful here:  </w:t>
      </w:r>
      <w:r>
        <w:rPr>
          <w:rFonts w:ascii="Times" w:eastAsia="Times New Roman" w:hAnsi="Times" w:cs="Times New Roman"/>
          <w:color w:val="000000"/>
          <w:sz w:val="24"/>
          <w:szCs w:val="24"/>
          <w:lang w:val="en-US"/>
        </w:rPr>
        <w:t xml:space="preserve">The diversity and composition of epifaunal grazers can influence ecosystem functions, including resilience to disturbance and 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epifaunal grazers (algae-consumers) has been shown to stabilize trophic processes in seagrass meadows, with the additional effect of controlling epiphytic algal abundance and facilitating seagrass growth (Hughes et al. 2004).  However, grazers are often analyzed as part of a larger pool of invertebrates that includes predators and detritivores,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seagrass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Seagrass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seagrass-associated epifaunal diversity 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w:t>
      </w:r>
      <w:r>
        <w:rPr>
          <w:rFonts w:ascii="Times" w:eastAsia="Times New Roman" w:hAnsi="Times" w:cs="Times New Roman"/>
          <w:color w:val="000000"/>
          <w:sz w:val="24"/>
          <w:szCs w:val="24"/>
          <w:lang w:val="en-US"/>
        </w:rPr>
        <w:lastRenderedPageBreak/>
        <w:t>et al. 2011, Robinson et al. 2011, Nelson 1979).  Seagrass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 seagrass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Patterns of species diversity and composition across scales reflect the distribution of individuals within species across space. A nearly-universal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w:t>
      </w:r>
      <w:r>
        <w:rPr>
          <w:rFonts w:ascii="Times" w:eastAsia="Times New Roman" w:hAnsi="Times" w:cs="Times New Roman"/>
          <w:sz w:val="24"/>
          <w:szCs w:val="24"/>
          <w:lang w:val="en-US"/>
        </w:rPr>
        <w:lastRenderedPageBreak/>
        <w:t xml:space="preserve">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Bamfield Marine Sciences Center for their administrative support.  Financial support for this project was provided by Bamfield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Altieri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biodiversity.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Srivastava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richness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mesograzer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McArdle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multivariate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Lett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lastRenderedPageBreak/>
        <w:t>Angelini</w:t>
      </w:r>
      <w:proofErr w:type="spellEnd"/>
      <w:r>
        <w:rPr>
          <w:rFonts w:ascii="Times" w:eastAsia="Times New Roman" w:hAnsi="Times" w:cs="Times New Roman"/>
          <w:color w:val="000000"/>
          <w:sz w:val="24"/>
          <w:szCs w:val="24"/>
          <w:lang w:val="en-US"/>
        </w:rPr>
        <w:t xml:space="preserve"> C, van der Heide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Proc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W.E. 2015. Towards a unified descriptive theory for spatial ecology: Predicting biodiversity patterns across spatial scales. Methods in Ecology and Evolution. 6(3): 324-332. doi:10.1111/2041-210X.12319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Backman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seagrass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of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near-surface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seagrass system in Moreton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seagrass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r>
        <w:rPr>
          <w:rFonts w:ascii="Times" w:hAnsi="Times"/>
          <w:sz w:val="24"/>
          <w:szCs w:val="24"/>
        </w:rPr>
        <w:lastRenderedPageBreak/>
        <w:t>habitat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determine epifaunal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community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Rowden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Default="00C4247B">
      <w:pPr>
        <w:spacing w:after="0" w:line="480" w:lineRule="auto"/>
        <w:ind w:left="720"/>
        <w:rPr>
          <w:ins w:id="249" w:author="Ross Whippo" w:date="2017-01-07T16:53:00Z"/>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of motile macroinvertebrate assemblages associated with two bed types of the seagrass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330F4AD1" w14:textId="52408912" w:rsidR="0049736E" w:rsidRPr="0049736E" w:rsidRDefault="0049736E">
      <w:pPr>
        <w:spacing w:after="0" w:line="480" w:lineRule="auto"/>
        <w:rPr>
          <w:rFonts w:ascii="Times" w:eastAsia="Times New Roman" w:hAnsi="Times" w:cs="Times New Roman"/>
          <w:iCs/>
          <w:color w:val="000000"/>
          <w:sz w:val="24"/>
          <w:szCs w:val="24"/>
          <w:lang w:val="en-US"/>
        </w:rPr>
        <w:pPrChange w:id="250" w:author="Ross Whippo" w:date="2017-01-07T16:53:00Z">
          <w:pPr>
            <w:spacing w:after="0" w:line="480" w:lineRule="auto"/>
            <w:ind w:left="720"/>
          </w:pPr>
        </w:pPrChange>
      </w:pPr>
      <w:proofErr w:type="spellStart"/>
      <w:ins w:id="251" w:author="Ross Whippo" w:date="2017-01-07T16:53:00Z">
        <w:r>
          <w:rPr>
            <w:rFonts w:ascii="Times" w:eastAsia="Times New Roman" w:hAnsi="Times" w:cs="Times New Roman"/>
            <w:iCs/>
            <w:color w:val="000000"/>
            <w:sz w:val="24"/>
            <w:szCs w:val="24"/>
            <w:lang w:val="en-US"/>
          </w:rPr>
          <w:t>Boström</w:t>
        </w:r>
        <w:proofErr w:type="spellEnd"/>
        <w:r>
          <w:rPr>
            <w:rFonts w:ascii="Times" w:eastAsia="Times New Roman" w:hAnsi="Times" w:cs="Times New Roman"/>
            <w:iCs/>
            <w:color w:val="000000"/>
            <w:sz w:val="24"/>
            <w:szCs w:val="24"/>
            <w:lang w:val="en-US"/>
          </w:rPr>
          <w:t xml:space="preserve">, C., O’Brien, K., </w:t>
        </w:r>
        <w:proofErr w:type="spellStart"/>
        <w:r>
          <w:rPr>
            <w:rFonts w:ascii="Times" w:eastAsia="Times New Roman" w:hAnsi="Times" w:cs="Times New Roman"/>
            <w:iCs/>
            <w:color w:val="000000"/>
            <w:sz w:val="24"/>
            <w:szCs w:val="24"/>
            <w:lang w:val="en-US"/>
          </w:rPr>
          <w:t>Roos</w:t>
        </w:r>
        <w:proofErr w:type="spellEnd"/>
        <w:r>
          <w:rPr>
            <w:rFonts w:ascii="Times" w:eastAsia="Times New Roman" w:hAnsi="Times" w:cs="Times New Roman"/>
            <w:iCs/>
            <w:color w:val="000000"/>
            <w:sz w:val="24"/>
            <w:szCs w:val="24"/>
            <w:lang w:val="en-US"/>
          </w:rPr>
          <w:t xml:space="preserve">, C., and </w:t>
        </w:r>
        <w:proofErr w:type="spellStart"/>
        <w:r>
          <w:rPr>
            <w:rFonts w:ascii="Times" w:eastAsia="Times New Roman" w:hAnsi="Times" w:cs="Times New Roman"/>
            <w:iCs/>
            <w:color w:val="000000"/>
            <w:sz w:val="24"/>
            <w:szCs w:val="24"/>
            <w:lang w:val="en-US"/>
          </w:rPr>
          <w:t>Ekebom</w:t>
        </w:r>
        <w:proofErr w:type="spellEnd"/>
        <w:r>
          <w:rPr>
            <w:rFonts w:ascii="Times" w:eastAsia="Times New Roman" w:hAnsi="Times" w:cs="Times New Roman"/>
            <w:iCs/>
            <w:color w:val="000000"/>
            <w:sz w:val="24"/>
            <w:szCs w:val="24"/>
            <w:lang w:val="en-US"/>
          </w:rPr>
          <w:t xml:space="preserve">, J. 2006. </w:t>
        </w:r>
        <w:r w:rsidRPr="00430058">
          <w:rPr>
            <w:rFonts w:ascii="Times" w:eastAsia="Times New Roman" w:hAnsi="Times" w:cs="Times New Roman"/>
            <w:iCs/>
            <w:color w:val="000000"/>
            <w:sz w:val="24"/>
            <w:szCs w:val="24"/>
            <w:lang w:val="en-US"/>
          </w:rPr>
          <w:t>Env</w:t>
        </w:r>
        <w:r>
          <w:rPr>
            <w:rFonts w:ascii="Times" w:eastAsia="Times New Roman" w:hAnsi="Times" w:cs="Times New Roman"/>
            <w:iCs/>
            <w:color w:val="000000"/>
            <w:sz w:val="24"/>
            <w:szCs w:val="24"/>
            <w:lang w:val="en-US"/>
          </w:rPr>
          <w:t xml:space="preserve">ironmental variables explaining </w:t>
        </w:r>
        <w:r w:rsidRPr="00430058">
          <w:rPr>
            <w:rFonts w:ascii="Times" w:eastAsia="Times New Roman" w:hAnsi="Times" w:cs="Times New Roman"/>
            <w:iCs/>
            <w:color w:val="000000"/>
            <w:sz w:val="24"/>
            <w:szCs w:val="24"/>
            <w:lang w:val="en-US"/>
          </w:rPr>
          <w:t>str</w:t>
        </w:r>
        <w:r>
          <w:rPr>
            <w:rFonts w:ascii="Times" w:eastAsia="Times New Roman" w:hAnsi="Times" w:cs="Times New Roman"/>
            <w:iCs/>
            <w:color w:val="000000"/>
            <w:sz w:val="24"/>
            <w:szCs w:val="24"/>
            <w:lang w:val="en-US"/>
          </w:rPr>
          <w:t>uctural and functional diversity</w:t>
        </w:r>
        <w:r w:rsidRPr="00430058">
          <w:rPr>
            <w:rFonts w:ascii="Times" w:eastAsia="Times New Roman" w:hAnsi="Times" w:cs="Times New Roman"/>
            <w:iCs/>
            <w:color w:val="000000"/>
            <w:sz w:val="24"/>
            <w:szCs w:val="24"/>
            <w:lang w:val="en-US"/>
          </w:rPr>
          <w:t xml:space="preserve"> of seagrass </w:t>
        </w:r>
        <w:proofErr w:type="spellStart"/>
        <w:r w:rsidRPr="00430058">
          <w:rPr>
            <w:rFonts w:ascii="Times" w:eastAsia="Times New Roman" w:hAnsi="Times" w:cs="Times New Roman"/>
            <w:iCs/>
            <w:color w:val="000000"/>
            <w:sz w:val="24"/>
            <w:szCs w:val="24"/>
            <w:lang w:val="en-US"/>
          </w:rPr>
          <w:t>macrofauna</w:t>
        </w:r>
        <w:proofErr w:type="spellEnd"/>
        <w:r w:rsidRPr="00430058">
          <w:rPr>
            <w:rFonts w:ascii="Times" w:eastAsia="Times New Roman" w:hAnsi="Times" w:cs="Times New Roman"/>
            <w:iCs/>
            <w:color w:val="000000"/>
            <w:sz w:val="24"/>
            <w:szCs w:val="24"/>
            <w:lang w:val="en-US"/>
          </w:rPr>
          <w:t xml:space="preserve"> in an archipelago landscape</w:t>
        </w:r>
        <w:r>
          <w:rPr>
            <w:rFonts w:ascii="Times" w:eastAsia="Times New Roman" w:hAnsi="Times" w:cs="Times New Roman"/>
            <w:iCs/>
            <w:color w:val="000000"/>
            <w:sz w:val="24"/>
            <w:szCs w:val="24"/>
            <w:lang w:val="en-US"/>
          </w:rPr>
          <w:t xml:space="preserve">. </w:t>
        </w:r>
        <w:r w:rsidRPr="00BF511D">
          <w:rPr>
            <w:rFonts w:ascii="Times" w:eastAsia="Times New Roman" w:hAnsi="Times" w:cs="Times New Roman"/>
            <w:bCs/>
            <w:iCs/>
            <w:color w:val="000000"/>
            <w:sz w:val="24"/>
            <w:szCs w:val="24"/>
            <w:lang w:val="en-US"/>
          </w:rPr>
          <w:t>J</w:t>
        </w:r>
        <w:r>
          <w:rPr>
            <w:rFonts w:ascii="Times" w:eastAsia="Times New Roman" w:hAnsi="Times" w:cs="Times New Roman"/>
            <w:bCs/>
            <w:iCs/>
            <w:color w:val="000000"/>
            <w:sz w:val="24"/>
            <w:szCs w:val="24"/>
            <w:lang w:val="en-US"/>
          </w:rPr>
          <w:t>.</w:t>
        </w:r>
        <w:r w:rsidRPr="00430058">
          <w:rPr>
            <w:rFonts w:ascii="Times" w:eastAsia="Times New Roman" w:hAnsi="Times" w:cs="Times New Roman"/>
            <w:bCs/>
            <w:iCs/>
            <w:color w:val="000000"/>
            <w:sz w:val="24"/>
            <w:szCs w:val="24"/>
            <w:lang w:val="en-US"/>
          </w:rPr>
          <w:t xml:space="preserve"> Exp.</w:t>
        </w:r>
        <w:r w:rsidRPr="00BF511D">
          <w:rPr>
            <w:rFonts w:ascii="Times" w:eastAsia="Times New Roman" w:hAnsi="Times" w:cs="Times New Roman"/>
            <w:bCs/>
            <w:iCs/>
            <w:color w:val="000000"/>
            <w:sz w:val="24"/>
            <w:szCs w:val="24"/>
            <w:lang w:val="en-US"/>
          </w:rPr>
          <w:t xml:space="preserve"> </w:t>
        </w:r>
        <w:r>
          <w:rPr>
            <w:rFonts w:ascii="Times" w:eastAsia="Times New Roman" w:hAnsi="Times" w:cs="Times New Roman"/>
            <w:bCs/>
            <w:iCs/>
            <w:color w:val="000000"/>
            <w:sz w:val="24"/>
            <w:szCs w:val="24"/>
            <w:lang w:val="en-US"/>
          </w:rPr>
          <w:t xml:space="preserve">Mar. Biol. Ecol. </w:t>
        </w:r>
        <w:r>
          <w:rPr>
            <w:rFonts w:ascii="Times" w:eastAsia="Times New Roman" w:hAnsi="Times" w:cs="Times New Roman"/>
            <w:b/>
            <w:bCs/>
            <w:iCs/>
            <w:color w:val="000000"/>
            <w:sz w:val="24"/>
            <w:szCs w:val="24"/>
            <w:lang w:val="en-US"/>
          </w:rPr>
          <w:t>335</w:t>
        </w:r>
        <w:r>
          <w:rPr>
            <w:rFonts w:ascii="Times" w:eastAsia="Times New Roman" w:hAnsi="Times" w:cs="Times New Roman"/>
            <w:bCs/>
            <w:iCs/>
            <w:color w:val="000000"/>
            <w:sz w:val="24"/>
            <w:szCs w:val="24"/>
            <w:lang w:val="en-US"/>
          </w:rPr>
          <w:t xml:space="preserve">(1): 52-73. </w:t>
        </w:r>
        <w:proofErr w:type="gramStart"/>
        <w:r>
          <w:rPr>
            <w:rFonts w:ascii="Times" w:eastAsia="Times New Roman" w:hAnsi="Times" w:cs="Times New Roman"/>
            <w:bCs/>
            <w:iCs/>
            <w:color w:val="000000"/>
            <w:sz w:val="24"/>
            <w:szCs w:val="24"/>
            <w:lang w:val="en-US"/>
          </w:rPr>
          <w:t>doi:</w:t>
        </w:r>
        <w:r w:rsidRPr="0049736E">
          <w:rPr>
            <w:rFonts w:ascii="Times" w:eastAsia="Times New Roman" w:hAnsi="Times" w:cs="Times New Roman"/>
            <w:bCs/>
            <w:iCs/>
            <w:color w:val="000000"/>
            <w:sz w:val="24"/>
            <w:szCs w:val="24"/>
            <w:lang w:val="en-US"/>
          </w:rPr>
          <w:t>10.1016/j.jembe</w:t>
        </w:r>
        <w:proofErr w:type="gramEnd"/>
        <w:r w:rsidRPr="0049736E">
          <w:rPr>
            <w:rFonts w:ascii="Times" w:eastAsia="Times New Roman" w:hAnsi="Times" w:cs="Times New Roman"/>
            <w:bCs/>
            <w:iCs/>
            <w:color w:val="000000"/>
            <w:sz w:val="24"/>
            <w:szCs w:val="24"/>
            <w:lang w:val="en-US"/>
          </w:rPr>
          <w:t>.2006.02.015</w:t>
        </w:r>
      </w:ins>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Default="00C4247B">
      <w:pPr>
        <w:spacing w:after="0" w:line="480" w:lineRule="auto"/>
        <w:ind w:firstLine="720"/>
        <w:rPr>
          <w:ins w:id="252" w:author="Ross Whippo" w:date="2017-01-07T17:04:00Z"/>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Expression of biological traits in a seagrass landscape.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7374F17E" w14:textId="04A4DEB6" w:rsidR="00E17DBD" w:rsidRPr="00E17DBD" w:rsidRDefault="00E17DBD">
      <w:pPr>
        <w:spacing w:after="0" w:line="480" w:lineRule="auto"/>
        <w:rPr>
          <w:rFonts w:ascii="Times" w:eastAsia="Times New Roman" w:hAnsi="Times" w:cs="Times New Roman"/>
          <w:iCs/>
          <w:color w:val="000000"/>
          <w:sz w:val="24"/>
          <w:szCs w:val="24"/>
          <w:lang w:val="en-US"/>
        </w:rPr>
        <w:pPrChange w:id="253" w:author="Ross Whippo" w:date="2017-01-07T17:04:00Z">
          <w:pPr>
            <w:spacing w:after="0" w:line="480" w:lineRule="auto"/>
            <w:ind w:firstLine="720"/>
          </w:pPr>
        </w:pPrChange>
      </w:pPr>
      <w:proofErr w:type="spellStart"/>
      <w:ins w:id="254" w:author="Ross Whippo" w:date="2017-01-07T17:04:00Z">
        <w:r>
          <w:rPr>
            <w:rFonts w:ascii="Times" w:eastAsia="Times New Roman" w:hAnsi="Times" w:cs="Times New Roman"/>
            <w:iCs/>
            <w:color w:val="000000"/>
            <w:sz w:val="24"/>
            <w:szCs w:val="24"/>
            <w:lang w:val="en-US"/>
          </w:rPr>
          <w:t>Boström</w:t>
        </w:r>
        <w:proofErr w:type="spellEnd"/>
        <w:r>
          <w:rPr>
            <w:rFonts w:ascii="Times" w:eastAsia="Times New Roman" w:hAnsi="Times" w:cs="Times New Roman"/>
            <w:iCs/>
            <w:color w:val="000000"/>
            <w:sz w:val="24"/>
            <w:szCs w:val="24"/>
            <w:lang w:val="en-US"/>
          </w:rPr>
          <w:t xml:space="preserve">, C., Baden, S., </w:t>
        </w:r>
        <w:proofErr w:type="spellStart"/>
        <w:r>
          <w:rPr>
            <w:rFonts w:ascii="Times" w:eastAsia="Times New Roman" w:hAnsi="Times" w:cs="Times New Roman"/>
            <w:iCs/>
            <w:color w:val="000000"/>
            <w:sz w:val="24"/>
            <w:szCs w:val="24"/>
            <w:lang w:val="en-US"/>
          </w:rPr>
          <w:t>Bockelmann</w:t>
        </w:r>
        <w:proofErr w:type="spellEnd"/>
        <w:r>
          <w:rPr>
            <w:rFonts w:ascii="Times" w:eastAsia="Times New Roman" w:hAnsi="Times" w:cs="Times New Roman"/>
            <w:iCs/>
            <w:color w:val="000000"/>
            <w:sz w:val="24"/>
            <w:szCs w:val="24"/>
            <w:lang w:val="en-US"/>
          </w:rPr>
          <w:t xml:space="preserve">, A.C., </w:t>
        </w:r>
        <w:proofErr w:type="spellStart"/>
        <w:r>
          <w:rPr>
            <w:rFonts w:ascii="Times" w:eastAsia="Times New Roman" w:hAnsi="Times" w:cs="Times New Roman"/>
            <w:iCs/>
            <w:color w:val="000000"/>
            <w:sz w:val="24"/>
            <w:szCs w:val="24"/>
            <w:lang w:val="en-US"/>
          </w:rPr>
          <w:t>Dromph</w:t>
        </w:r>
        <w:proofErr w:type="spellEnd"/>
        <w:r>
          <w:rPr>
            <w:rFonts w:ascii="Times" w:eastAsia="Times New Roman" w:hAnsi="Times" w:cs="Times New Roman"/>
            <w:iCs/>
            <w:color w:val="000000"/>
            <w:sz w:val="24"/>
            <w:szCs w:val="24"/>
            <w:lang w:val="en-US"/>
          </w:rPr>
          <w:t xml:space="preserve">, K., </w:t>
        </w:r>
        <w:proofErr w:type="spellStart"/>
        <w:r>
          <w:rPr>
            <w:rFonts w:ascii="Times" w:eastAsia="Times New Roman" w:hAnsi="Times" w:cs="Times New Roman"/>
            <w:iCs/>
            <w:color w:val="000000"/>
            <w:sz w:val="24"/>
            <w:szCs w:val="24"/>
            <w:lang w:val="en-US"/>
          </w:rPr>
          <w:t>Fredriksen</w:t>
        </w:r>
        <w:proofErr w:type="spellEnd"/>
        <w:r>
          <w:rPr>
            <w:rFonts w:ascii="Times" w:eastAsia="Times New Roman" w:hAnsi="Times" w:cs="Times New Roman"/>
            <w:iCs/>
            <w:color w:val="000000"/>
            <w:sz w:val="24"/>
            <w:szCs w:val="24"/>
            <w:lang w:val="en-US"/>
          </w:rPr>
          <w:t xml:space="preserve">, S., </w:t>
        </w:r>
        <w:proofErr w:type="spellStart"/>
        <w:r>
          <w:rPr>
            <w:rFonts w:ascii="Times" w:eastAsia="Times New Roman" w:hAnsi="Times" w:cs="Times New Roman"/>
            <w:iCs/>
            <w:color w:val="000000"/>
            <w:sz w:val="24"/>
            <w:szCs w:val="24"/>
            <w:lang w:val="en-US"/>
          </w:rPr>
          <w:t>Gustafsson</w:t>
        </w:r>
        <w:proofErr w:type="spellEnd"/>
        <w:r>
          <w:rPr>
            <w:rFonts w:ascii="Times" w:eastAsia="Times New Roman" w:hAnsi="Times" w:cs="Times New Roman"/>
            <w:iCs/>
            <w:color w:val="000000"/>
            <w:sz w:val="24"/>
            <w:szCs w:val="24"/>
            <w:lang w:val="en-US"/>
          </w:rPr>
          <w:t xml:space="preserve">, C., Krause-Jensen, D., Moller, T., Nielsen, S.L., </w:t>
        </w:r>
        <w:proofErr w:type="spellStart"/>
        <w:r>
          <w:rPr>
            <w:rFonts w:ascii="Times" w:eastAsia="Times New Roman" w:hAnsi="Times" w:cs="Times New Roman"/>
            <w:iCs/>
            <w:color w:val="000000"/>
            <w:sz w:val="24"/>
            <w:szCs w:val="24"/>
            <w:lang w:val="en-US"/>
          </w:rPr>
          <w:t>Olesen</w:t>
        </w:r>
        <w:proofErr w:type="spellEnd"/>
        <w:r>
          <w:rPr>
            <w:rFonts w:ascii="Times" w:eastAsia="Times New Roman" w:hAnsi="Times" w:cs="Times New Roman"/>
            <w:iCs/>
            <w:color w:val="000000"/>
            <w:sz w:val="24"/>
            <w:szCs w:val="24"/>
            <w:lang w:val="en-US"/>
          </w:rPr>
          <w:t xml:space="preserve">, B., Olsen, J., Pihl, L., and </w:t>
        </w:r>
        <w:proofErr w:type="spellStart"/>
        <w:r>
          <w:rPr>
            <w:rFonts w:ascii="Times" w:eastAsia="Times New Roman" w:hAnsi="Times" w:cs="Times New Roman"/>
            <w:iCs/>
            <w:color w:val="000000"/>
            <w:sz w:val="24"/>
            <w:szCs w:val="24"/>
            <w:lang w:val="en-US"/>
          </w:rPr>
          <w:t>Rinde</w:t>
        </w:r>
        <w:proofErr w:type="spellEnd"/>
        <w:r>
          <w:rPr>
            <w:rFonts w:ascii="Times" w:eastAsia="Times New Roman" w:hAnsi="Times" w:cs="Times New Roman"/>
            <w:iCs/>
            <w:color w:val="000000"/>
            <w:sz w:val="24"/>
            <w:szCs w:val="24"/>
            <w:lang w:val="en-US"/>
          </w:rPr>
          <w:t xml:space="preserve">, E. 2014. </w:t>
        </w:r>
        <w:r w:rsidRPr="001C20A3">
          <w:rPr>
            <w:rFonts w:ascii="Times" w:eastAsia="Times New Roman" w:hAnsi="Times" w:cs="Times New Roman"/>
            <w:iCs/>
            <w:color w:val="000000"/>
            <w:sz w:val="24"/>
            <w:szCs w:val="24"/>
            <w:lang w:val="en-US"/>
          </w:rPr>
          <w:t>Distribution, structure and function of Nordic eelgrass (</w:t>
        </w:r>
        <w:proofErr w:type="spellStart"/>
        <w:r w:rsidRPr="00BF511D">
          <w:rPr>
            <w:rFonts w:ascii="Times" w:eastAsia="Times New Roman" w:hAnsi="Times" w:cs="Times New Roman"/>
            <w:i/>
            <w:iCs/>
            <w:color w:val="000000"/>
            <w:sz w:val="24"/>
            <w:szCs w:val="24"/>
            <w:lang w:val="en-US"/>
          </w:rPr>
          <w:t>Zostera</w:t>
        </w:r>
        <w:proofErr w:type="spellEnd"/>
        <w:r w:rsidRPr="00BF511D">
          <w:rPr>
            <w:rFonts w:ascii="Times" w:eastAsia="Times New Roman" w:hAnsi="Times" w:cs="Times New Roman"/>
            <w:i/>
            <w:iCs/>
            <w:color w:val="000000"/>
            <w:sz w:val="24"/>
            <w:szCs w:val="24"/>
            <w:lang w:val="en-US"/>
          </w:rPr>
          <w:t xml:space="preserve"> marina</w:t>
        </w:r>
        <w:r w:rsidRPr="001C20A3">
          <w:rPr>
            <w:rFonts w:ascii="Times" w:eastAsia="Times New Roman" w:hAnsi="Times" w:cs="Times New Roman"/>
            <w:iCs/>
            <w:color w:val="000000"/>
            <w:sz w:val="24"/>
            <w:szCs w:val="24"/>
            <w:lang w:val="en-US"/>
          </w:rPr>
          <w:t>) ecosystems: implications for coastal management and conservation</w:t>
        </w:r>
        <w:r>
          <w:rPr>
            <w:rFonts w:ascii="Times" w:eastAsia="Times New Roman" w:hAnsi="Times" w:cs="Times New Roman"/>
            <w:iCs/>
            <w:color w:val="000000"/>
            <w:sz w:val="24"/>
            <w:szCs w:val="24"/>
            <w:lang w:val="en-US"/>
          </w:rPr>
          <w:t xml:space="preserve">. </w:t>
        </w:r>
        <w:proofErr w:type="spellStart"/>
        <w:r w:rsidRPr="00BF511D">
          <w:rPr>
            <w:rFonts w:ascii="Times" w:eastAsia="Times New Roman" w:hAnsi="Times" w:cs="Times New Roman"/>
            <w:iCs/>
            <w:color w:val="000000"/>
            <w:sz w:val="24"/>
            <w:szCs w:val="24"/>
            <w:lang w:val="en-US"/>
          </w:rPr>
          <w:t>Aquat</w:t>
        </w:r>
        <w:proofErr w:type="spellEnd"/>
        <w:r>
          <w:rPr>
            <w:rFonts w:ascii="Times" w:eastAsia="Times New Roman" w:hAnsi="Times" w:cs="Times New Roman"/>
            <w:iCs/>
            <w:color w:val="000000"/>
            <w:sz w:val="24"/>
            <w:szCs w:val="24"/>
            <w:lang w:val="en-US"/>
          </w:rPr>
          <w:t>.</w:t>
        </w:r>
        <w:r w:rsidRPr="00BF511D">
          <w:rPr>
            <w:rFonts w:ascii="Times" w:eastAsia="Times New Roman" w:hAnsi="Times" w:cs="Times New Roman"/>
            <w:iCs/>
            <w:color w:val="000000"/>
            <w:sz w:val="24"/>
            <w:szCs w:val="24"/>
            <w:lang w:val="en-US"/>
          </w:rPr>
          <w:t xml:space="preserve"> </w:t>
        </w:r>
        <w:proofErr w:type="spellStart"/>
        <w:r w:rsidRPr="00BF511D">
          <w:rPr>
            <w:rFonts w:ascii="Times" w:eastAsia="Times New Roman" w:hAnsi="Times" w:cs="Times New Roman"/>
            <w:iCs/>
            <w:color w:val="000000"/>
            <w:sz w:val="24"/>
            <w:szCs w:val="24"/>
            <w:lang w:val="en-US"/>
          </w:rPr>
          <w:t>Conserv</w:t>
        </w:r>
        <w:proofErr w:type="spellEnd"/>
        <w:r>
          <w:rPr>
            <w:rFonts w:ascii="Times" w:eastAsia="Times New Roman" w:hAnsi="Times" w:cs="Times New Roman"/>
            <w:iCs/>
            <w:color w:val="000000"/>
            <w:sz w:val="24"/>
            <w:szCs w:val="24"/>
            <w:lang w:val="en-US"/>
          </w:rPr>
          <w:t xml:space="preserve">. </w:t>
        </w:r>
        <w:r>
          <w:rPr>
            <w:rFonts w:ascii="Times" w:eastAsia="Times New Roman" w:hAnsi="Times" w:cs="Times New Roman"/>
            <w:b/>
            <w:iCs/>
            <w:color w:val="000000"/>
            <w:sz w:val="24"/>
            <w:szCs w:val="24"/>
            <w:lang w:val="en-US"/>
          </w:rPr>
          <w:t>24</w:t>
        </w:r>
        <w:r>
          <w:rPr>
            <w:rFonts w:ascii="Times" w:eastAsia="Times New Roman" w:hAnsi="Times" w:cs="Times New Roman"/>
            <w:iCs/>
            <w:color w:val="000000"/>
            <w:sz w:val="24"/>
            <w:szCs w:val="24"/>
            <w:lang w:val="en-US"/>
          </w:rPr>
          <w:t>(3): 410-434. doi:</w:t>
        </w:r>
        <w:r w:rsidRPr="00E17DBD">
          <w:t xml:space="preserve"> </w:t>
        </w:r>
        <w:r w:rsidRPr="00E17DBD">
          <w:rPr>
            <w:rFonts w:ascii="Times" w:eastAsia="Times New Roman" w:hAnsi="Times" w:cs="Times New Roman"/>
            <w:iCs/>
            <w:color w:val="000000"/>
            <w:sz w:val="24"/>
            <w:szCs w:val="24"/>
            <w:lang w:val="en-US"/>
          </w:rPr>
          <w:t>10.1002/aqc.2424</w:t>
        </w:r>
      </w:ins>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species: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Carr</w:t>
      </w:r>
      <w:proofErr w:type="spellEnd"/>
      <w:r w:rsidRPr="00DE5A11">
        <w:rPr>
          <w:rFonts w:ascii="Times" w:eastAsia="Times New Roman" w:hAnsi="Times" w:cs="Times New Roman"/>
          <w:color w:val="000000"/>
          <w:sz w:val="24"/>
          <w:szCs w:val="24"/>
          <w:lang w:val="en-US"/>
        </w:rPr>
        <w:t xml:space="preserve"> LA, Boyer KE, Brooks AJ (2011) Spatial patterns of epifaunal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Chao A, Bunge J (2002) Estimating the number of species in a stochastic abundance model.  </w:t>
      </w:r>
    </w:p>
    <w:p w14:paraId="4DF3EBD8" w14:textId="77777777" w:rsidR="00A820EA" w:rsidRDefault="00C4247B">
      <w:pPr>
        <w:spacing w:after="0" w:line="480" w:lineRule="auto"/>
        <w:ind w:firstLine="720"/>
        <w:rPr>
          <w:ins w:id="255" w:author="Ross Whippo" w:date="2017-01-08T16:08:00Z"/>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3E3B6852" w14:textId="77777777" w:rsidR="00951769" w:rsidRPr="00951769" w:rsidRDefault="00951769">
      <w:pPr>
        <w:suppressAutoHyphens w:val="0"/>
        <w:spacing w:after="0" w:line="480" w:lineRule="auto"/>
        <w:rPr>
          <w:ins w:id="256" w:author="Ross Whippo" w:date="2017-01-08T16:08:00Z"/>
          <w:rFonts w:ascii="Times New Roman" w:hAnsi="Times New Roman" w:cs="Times New Roman"/>
          <w:sz w:val="24"/>
          <w:szCs w:val="24"/>
          <w:lang w:val="en-US"/>
        </w:rPr>
        <w:pPrChange w:id="257" w:author="Ross Whippo" w:date="2017-01-08T16:08:00Z">
          <w:pPr>
            <w:suppressAutoHyphens w:val="0"/>
            <w:spacing w:after="0" w:line="240" w:lineRule="auto"/>
          </w:pPr>
        </w:pPrChange>
      </w:pPr>
      <w:ins w:id="258" w:author="Ross Whippo" w:date="2017-01-08T16:08:00Z">
        <w:r w:rsidRPr="001920EC">
          <w:rPr>
            <w:rFonts w:ascii="Times New Roman" w:hAnsi="Times New Roman" w:cs="Times New Roman"/>
            <w:sz w:val="24"/>
            <w:szCs w:val="24"/>
            <w:lang w:val="en-US"/>
          </w:rPr>
          <w:t xml:space="preserve">Chase, </w:t>
        </w:r>
        <w:r>
          <w:rPr>
            <w:rFonts w:ascii="Times New Roman" w:hAnsi="Times New Roman" w:cs="Times New Roman"/>
            <w:sz w:val="24"/>
            <w:szCs w:val="24"/>
            <w:lang w:val="en-US"/>
          </w:rPr>
          <w:t xml:space="preserve">J.M., Kraft, N.J.B., Smith, K.G., </w:t>
        </w:r>
        <w:proofErr w:type="spellStart"/>
        <w:r>
          <w:rPr>
            <w:rFonts w:ascii="Times New Roman" w:hAnsi="Times New Roman" w:cs="Times New Roman"/>
            <w:sz w:val="24"/>
            <w:szCs w:val="24"/>
            <w:lang w:val="en-US"/>
          </w:rPr>
          <w:t>Vellend</w:t>
        </w:r>
        <w:proofErr w:type="spellEnd"/>
        <w:r>
          <w:rPr>
            <w:rFonts w:ascii="Times New Roman" w:hAnsi="Times New Roman" w:cs="Times New Roman"/>
            <w:sz w:val="24"/>
            <w:szCs w:val="24"/>
            <w:lang w:val="en-US"/>
          </w:rPr>
          <w:t xml:space="preserve">, M., and Inouye, B.D. 2011. Using null models to disentangle variation in community dissimilarity from variation in </w:t>
        </w:r>
        <w:r>
          <w:rPr>
            <w:rFonts w:ascii="Symbol" w:hAnsi="Symbol" w:cs="Times New Roman"/>
            <w:sz w:val="24"/>
            <w:szCs w:val="24"/>
            <w:lang w:val="en-US"/>
          </w:rPr>
          <w:t></w:t>
        </w:r>
        <w:r>
          <w:rPr>
            <w:rFonts w:ascii="Times New Roman" w:hAnsi="Times New Roman" w:cs="Times New Roman"/>
            <w:sz w:val="24"/>
            <w:szCs w:val="24"/>
            <w:lang w:val="en-US"/>
          </w:rPr>
          <w:t xml:space="preserve">-diversity. Ecosphere </w:t>
        </w:r>
        <w:r>
          <w:rPr>
            <w:rFonts w:ascii="Times New Roman" w:hAnsi="Times New Roman" w:cs="Times New Roman"/>
            <w:b/>
            <w:sz w:val="24"/>
            <w:szCs w:val="24"/>
            <w:lang w:val="en-US"/>
          </w:rPr>
          <w:t>2</w:t>
        </w:r>
        <w:r>
          <w:rPr>
            <w:rFonts w:ascii="Times New Roman" w:hAnsi="Times New Roman" w:cs="Times New Roman"/>
            <w:sz w:val="24"/>
            <w:szCs w:val="24"/>
            <w:lang w:val="en-US"/>
          </w:rPr>
          <w:t>(2): 1-11. doi:</w:t>
        </w:r>
        <w:r w:rsidRPr="00951769">
          <w:t xml:space="preserve"> </w:t>
        </w:r>
        <w:r w:rsidRPr="00951769">
          <w:rPr>
            <w:rFonts w:ascii="Times New Roman" w:hAnsi="Times New Roman" w:cs="Times New Roman"/>
            <w:sz w:val="24"/>
            <w:szCs w:val="24"/>
            <w:lang w:val="en-US"/>
          </w:rPr>
          <w:t>10.1890/ES10-00117.1</w:t>
        </w:r>
      </w:ins>
    </w:p>
    <w:p w14:paraId="1363CA22" w14:textId="77777777" w:rsidR="00951769" w:rsidRPr="00DE5A11" w:rsidRDefault="00951769">
      <w:pPr>
        <w:spacing w:after="0" w:line="480" w:lineRule="auto"/>
        <w:ind w:firstLine="720"/>
        <w:rPr>
          <w:rFonts w:ascii="Times" w:eastAsia="Times New Roman" w:hAnsi="Times" w:cs="Times New Roman"/>
          <w:color w:val="000000"/>
          <w:sz w:val="24"/>
          <w:szCs w:val="24"/>
          <w:lang w:val="en-US"/>
        </w:rPr>
      </w:pP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Chase JM, Myers JA (2011) Disentangling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processes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Lett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Dauby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lastRenderedPageBreak/>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r w:rsidRPr="00DE5A11">
        <w:rPr>
          <w:rFonts w:ascii="Times" w:hAnsi="Times" w:cs="Arial"/>
          <w:sz w:val="24"/>
          <w:szCs w:val="24"/>
          <w:shd w:val="clear" w:color="auto" w:fill="FFFFFF"/>
        </w:rPr>
        <w:t>enrichments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seagrass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harpacticoid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copepods in a tropical seagrass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harpacticoid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tropical seagrass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seagrass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seagrass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Lett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Lefcheck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lastRenderedPageBreak/>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Lett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in southern Australia .3. General relationships between sediments, seagrasses, invertebrates and fishes.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Lett</w:t>
      </w:r>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ins w:id="259" w:author="Unknown Author" w:date="2016-12-18T13:07:00Z">
        <w:r>
          <w:t>Gaston KJ 2000. Global patterns in b</w:t>
        </w:r>
      </w:ins>
      <w:ins w:id="260" w:author="Unknown Author" w:date="2016-12-18T13:08:00Z">
        <w:r>
          <w:t>iodiversity. Nature</w:t>
        </w:r>
      </w:ins>
      <w:ins w:id="261" w:author="Unknown Author" w:date="2016-12-18T13:09:00Z">
        <w:r>
          <w:t xml:space="preserve"> 405(6783)</w:t>
        </w:r>
      </w:ins>
      <w:ins w:id="262" w:author="Unknown Author" w:date="2016-12-18T13:10:00Z">
        <w:r>
          <w:t>: 220-227. doi:10.1038/35012228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Accounting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restoration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NJ, Colwell RK (2010) Estimating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Bamfield East.  </w:t>
      </w:r>
    </w:p>
    <w:p w14:paraId="363C62A8" w14:textId="77777777" w:rsidR="00A820EA" w:rsidRDefault="00664713">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seagrass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meadow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abundance in tropical seagrass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regulates seagrass-associated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on seagrasses: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Rowden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seagrass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beds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A comparison of epifaunal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communities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Boyle B, Anderson MJ, Cornell HV, Davies KF, Freestone AL, Inouye BD, Harrison SP, Myers JA (2011) Disentangling the drivers of beta diversity along latitudinal and elevational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seagrass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predator-prey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16DC4877" w14:textId="77777777" w:rsidR="0054782B" w:rsidRPr="0054782B" w:rsidRDefault="0054782B">
      <w:pPr>
        <w:pStyle w:val="Footer"/>
        <w:pBdr>
          <w:top w:val="nil"/>
          <w:left w:val="nil"/>
          <w:bottom w:val="nil"/>
          <w:right w:val="nil"/>
        </w:pBdr>
        <w:spacing w:line="480" w:lineRule="auto"/>
        <w:rPr>
          <w:ins w:id="263" w:author="Ross Whippo" w:date="2017-01-07T16:34:00Z"/>
          <w:rFonts w:ascii="Times New Roman" w:hAnsi="Times New Roman" w:cs="Times New Roman"/>
          <w:sz w:val="24"/>
          <w:szCs w:val="24"/>
          <w:rPrChange w:id="264" w:author="Ross Whippo" w:date="2017-01-07T16:34:00Z">
            <w:rPr>
              <w:ins w:id="265" w:author="Ross Whippo" w:date="2017-01-07T16:34:00Z"/>
              <w:rFonts w:asciiTheme="minorHAnsi" w:hAnsiTheme="minorHAnsi"/>
            </w:rPr>
          </w:rPrChange>
        </w:rPr>
        <w:pPrChange w:id="266" w:author="Ross Whippo" w:date="2017-01-07T16:34:00Z">
          <w:pPr>
            <w:pStyle w:val="Footer"/>
            <w:pBdr>
              <w:top w:val="nil"/>
              <w:left w:val="nil"/>
              <w:bottom w:val="nil"/>
              <w:right w:val="nil"/>
            </w:pBdr>
          </w:pPr>
        </w:pPrChange>
      </w:pPr>
      <w:proofErr w:type="spellStart"/>
      <w:ins w:id="267" w:author="Ross Whippo" w:date="2017-01-07T16:34:00Z">
        <w:r w:rsidRPr="0054782B">
          <w:rPr>
            <w:rFonts w:ascii="Times New Roman" w:hAnsi="Times New Roman" w:cs="Times New Roman"/>
            <w:sz w:val="24"/>
            <w:szCs w:val="24"/>
            <w:rPrChange w:id="268" w:author="Ross Whippo" w:date="2017-01-07T16:34:00Z">
              <w:rPr>
                <w:rFonts w:asciiTheme="minorHAnsi" w:hAnsiTheme="minorHAnsi"/>
              </w:rPr>
            </w:rPrChange>
          </w:rPr>
          <w:t>Leibold</w:t>
        </w:r>
        <w:proofErr w:type="spellEnd"/>
        <w:r w:rsidRPr="0054782B">
          <w:rPr>
            <w:rFonts w:ascii="Times New Roman" w:hAnsi="Times New Roman" w:cs="Times New Roman"/>
            <w:sz w:val="24"/>
            <w:szCs w:val="24"/>
            <w:rPrChange w:id="269" w:author="Ross Whippo" w:date="2017-01-07T16:34:00Z">
              <w:rPr>
                <w:rFonts w:asciiTheme="minorHAnsi" w:hAnsiTheme="minorHAnsi"/>
              </w:rPr>
            </w:rPrChange>
          </w:rPr>
          <w:t xml:space="preserve">, M.A., and </w:t>
        </w:r>
        <w:proofErr w:type="spellStart"/>
        <w:r w:rsidRPr="0054782B">
          <w:rPr>
            <w:rFonts w:ascii="Times New Roman" w:hAnsi="Times New Roman" w:cs="Times New Roman"/>
            <w:sz w:val="24"/>
            <w:szCs w:val="24"/>
            <w:rPrChange w:id="270" w:author="Ross Whippo" w:date="2017-01-07T16:34:00Z">
              <w:rPr>
                <w:rFonts w:asciiTheme="minorHAnsi" w:hAnsiTheme="minorHAnsi"/>
              </w:rPr>
            </w:rPrChange>
          </w:rPr>
          <w:t>Mikkelson</w:t>
        </w:r>
        <w:proofErr w:type="spellEnd"/>
        <w:r w:rsidRPr="0054782B">
          <w:rPr>
            <w:rFonts w:ascii="Times New Roman" w:hAnsi="Times New Roman" w:cs="Times New Roman"/>
            <w:sz w:val="24"/>
            <w:szCs w:val="24"/>
            <w:rPrChange w:id="271" w:author="Ross Whippo" w:date="2017-01-07T16:34:00Z">
              <w:rPr>
                <w:rFonts w:asciiTheme="minorHAnsi" w:hAnsiTheme="minorHAnsi"/>
              </w:rPr>
            </w:rPrChange>
          </w:rPr>
          <w:t xml:space="preserve">, G.M. 2002. Coherence, species turnover, and boundary clumping: elements of meta-community structure. OIKOS. </w:t>
        </w:r>
        <w:r w:rsidRPr="0054782B">
          <w:rPr>
            <w:rFonts w:ascii="Times New Roman" w:hAnsi="Times New Roman" w:cs="Times New Roman"/>
            <w:b/>
            <w:sz w:val="24"/>
            <w:szCs w:val="24"/>
            <w:rPrChange w:id="272" w:author="Ross Whippo" w:date="2017-01-07T16:34:00Z">
              <w:rPr>
                <w:rFonts w:asciiTheme="minorHAnsi" w:hAnsiTheme="minorHAnsi"/>
                <w:b/>
              </w:rPr>
            </w:rPrChange>
          </w:rPr>
          <w:t>97</w:t>
        </w:r>
        <w:r w:rsidRPr="0054782B">
          <w:rPr>
            <w:rFonts w:ascii="Times New Roman" w:hAnsi="Times New Roman" w:cs="Times New Roman"/>
            <w:sz w:val="24"/>
            <w:szCs w:val="24"/>
            <w:rPrChange w:id="273" w:author="Ross Whippo" w:date="2017-01-07T16:34:00Z">
              <w:rPr>
                <w:rFonts w:asciiTheme="minorHAnsi" w:hAnsiTheme="minorHAnsi"/>
              </w:rPr>
            </w:rPrChange>
          </w:rPr>
          <w:t>(2): 237-250. doi:10.1034/j.1600-0706.</w:t>
        </w:r>
        <w:proofErr w:type="gramStart"/>
        <w:r w:rsidRPr="0054782B">
          <w:rPr>
            <w:rFonts w:ascii="Times New Roman" w:hAnsi="Times New Roman" w:cs="Times New Roman"/>
            <w:sz w:val="24"/>
            <w:szCs w:val="24"/>
            <w:rPrChange w:id="274" w:author="Ross Whippo" w:date="2017-01-07T16:34:00Z">
              <w:rPr>
                <w:rFonts w:asciiTheme="minorHAnsi" w:hAnsiTheme="minorHAnsi"/>
              </w:rPr>
            </w:rPrChange>
          </w:rPr>
          <w:t>2002.970210.x</w:t>
        </w:r>
        <w:proofErr w:type="gramEnd"/>
      </w:ins>
    </w:p>
    <w:p w14:paraId="234431F3" w14:textId="77777777" w:rsidR="00A820EA" w:rsidRPr="00DE5A11" w:rsidRDefault="00C4247B" w:rsidP="0054782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The metacommunity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Lett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r w:rsidRPr="00DE5A11">
        <w:rPr>
          <w:rFonts w:ascii="Times" w:hAnsi="Times" w:cs="Times New Roman"/>
          <w:sz w:val="24"/>
          <w:szCs w:val="24"/>
        </w:rPr>
        <w:t>guild classification for the marine benthic macroinvertebrates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Mason B, Knight R, Boyer L (2015) Community mapping network. </w:t>
      </w:r>
    </w:p>
    <w:p w14:paraId="0FF0C364" w14:textId="77777777" w:rsidR="00A820EA" w:rsidRPr="00DE5A11" w:rsidRDefault="00664713">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Decreasing seagrass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fauna.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and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 </w:t>
      </w:r>
    </w:p>
    <w:p w14:paraId="1987665D" w14:textId="77777777" w:rsidR="00A820EA" w:rsidRPr="00DE5A11" w:rsidRDefault="00664713">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Sarkar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by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r w:rsidRPr="00DE5A11">
        <w:rPr>
          <w:rFonts w:ascii="Times" w:eastAsia="Times New Roman" w:hAnsi="Times" w:cs="Times New Roman"/>
          <w:color w:val="000000"/>
          <w:sz w:val="24"/>
          <w:szCs w:val="24"/>
          <w:lang w:val="en-US"/>
        </w:rPr>
        <w:t xml:space="preserve">Statistical Computing, Vienna, Austria.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R.E. 2004. A comprehensive framework for global patterns in biodiversity. Ecology Letters. 7(1): 1-15. doi:10.1046/j.1461-0248.</w:t>
      </w:r>
      <w:proofErr w:type="gramStart"/>
      <w:r>
        <w:t>2003.00554.x</w:t>
      </w:r>
      <w:proofErr w:type="gramEnd"/>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xml:space="preserve">) on the Pacific coast of Canada.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geometry, predicts elevational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Schindler, D.E., Armstrong, J.B., and Reed, T.E. 2015. The portfolio concept in ecology and evolution. Frontiers in Ecology and the Environment. 13(5): 257-263. doi:10.1890/140275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Searle SR (1988) Parallel lines in residual plots.  Am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w:t>
      </w:r>
      <w:proofErr w:type="gramStart"/>
      <w:r w:rsidRPr="00DE5A11">
        <w:rPr>
          <w:rFonts w:ascii="Times" w:eastAsia="Times New Roman" w:hAnsi="Times" w:cs="Times New Roman"/>
          <w:color w:val="000000"/>
          <w:sz w:val="24"/>
          <w:szCs w:val="24"/>
          <w:lang w:val="en-US"/>
        </w:rPr>
        <w:t>KM,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Seagrass amphipod assemblages in a Mediterranean marine protected area: a multiscale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O’Neill JD (2013) Roberts Bank: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Tanner JE (2003) Patch shape and orientation influences on seagrass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dispersal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seagrass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Thomson RE (1981) Oceanography of the British Columbia Coast.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A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van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Hanssen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seagrass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Mazzola A (2002).  The role and contribution of the seagrass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Carruthers TJB, Orth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Fourqurean</w:t>
      </w:r>
      <w:proofErr w:type="spellEnd"/>
      <w:r w:rsidRPr="00DE5A11">
        <w:rPr>
          <w:rFonts w:ascii="Times" w:eastAsia="Times New Roman" w:hAnsi="Times" w:cs="Times New Roman"/>
          <w:color w:val="000000"/>
          <w:sz w:val="24"/>
          <w:szCs w:val="24"/>
          <w:lang w:val="en-US"/>
        </w:rPr>
        <w:t xml:space="preserve"> JW, Heck KL, Hughes AR, Kendrick GA, Kenworthy WJ, Short FT, Williams SL (2009) Accelerating loss of seagrasses across the globe threatens ecosystems. P Natl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Introduced species in seagrass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Ruckelshaus MH (1993) Effects of nitrogen availability and herbivory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seagrass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6C6BF8D4" w14:textId="77777777" w:rsidR="001920EC" w:rsidRDefault="001920EC">
      <w:pPr>
        <w:pStyle w:val="Footer"/>
        <w:pBdr>
          <w:top w:val="nil"/>
          <w:left w:val="nil"/>
          <w:bottom w:val="nil"/>
          <w:right w:val="nil"/>
        </w:pBdr>
        <w:rPr>
          <w:ins w:id="275" w:author="Ross Whippo" w:date="2017-01-08T15:59:00Z"/>
        </w:rPr>
      </w:pPr>
    </w:p>
    <w:p w14:paraId="0ABB3432" w14:textId="77777777" w:rsidR="001920EC" w:rsidRDefault="001920EC">
      <w:pPr>
        <w:pStyle w:val="Footer"/>
        <w:pBdr>
          <w:top w:val="nil"/>
          <w:left w:val="nil"/>
          <w:bottom w:val="nil"/>
          <w:right w:val="nil"/>
        </w:pBdr>
        <w:rPr>
          <w:ins w:id="276" w:author="Ross Whippo" w:date="2017-01-08T15:59:00Z"/>
        </w:rPr>
      </w:pPr>
    </w:p>
    <w:p w14:paraId="2B85D0CB" w14:textId="77777777" w:rsidR="001920EC" w:rsidRDefault="001920EC">
      <w:pPr>
        <w:pStyle w:val="Footer"/>
        <w:pBdr>
          <w:top w:val="nil"/>
          <w:left w:val="nil"/>
          <w:bottom w:val="nil"/>
          <w:right w:val="nil"/>
        </w:pBdr>
        <w:rPr>
          <w:ins w:id="277" w:author="Ross Whippo" w:date="2017-01-08T15:59:00Z"/>
        </w:rPr>
      </w:pPr>
    </w:p>
    <w:p w14:paraId="62E2F878" w14:textId="77777777" w:rsidR="001920EC" w:rsidRDefault="001920EC">
      <w:pPr>
        <w:pStyle w:val="Footer"/>
        <w:pBdr>
          <w:top w:val="nil"/>
          <w:left w:val="nil"/>
          <w:bottom w:val="nil"/>
          <w:right w:val="nil"/>
        </w:pBdr>
        <w:rPr>
          <w:ins w:id="278" w:author="Ross Whippo" w:date="2017-01-08T15:59:00Z"/>
        </w:rPr>
      </w:pPr>
    </w:p>
    <w:p w14:paraId="22391467" w14:textId="77777777" w:rsidR="001920EC" w:rsidRDefault="001920EC">
      <w:pPr>
        <w:pStyle w:val="Footer"/>
        <w:pBdr>
          <w:top w:val="nil"/>
          <w:left w:val="nil"/>
          <w:bottom w:val="nil"/>
          <w:right w:val="nil"/>
        </w:pBdr>
        <w:rPr>
          <w:ins w:id="279" w:author="Ross Whippo" w:date="2017-01-08T15:59:00Z"/>
        </w:rPr>
      </w:pPr>
    </w:p>
    <w:p w14:paraId="290A8F0C" w14:textId="77777777" w:rsidR="001920EC" w:rsidRDefault="001920EC">
      <w:pPr>
        <w:pStyle w:val="Footer"/>
        <w:pBdr>
          <w:top w:val="nil"/>
          <w:left w:val="nil"/>
          <w:bottom w:val="nil"/>
          <w:right w:val="nil"/>
        </w:pBdr>
        <w:rPr>
          <w:ins w:id="280" w:author="Ross Whippo" w:date="2017-01-08T15:59:00Z"/>
        </w:rPr>
      </w:pPr>
    </w:p>
    <w:p w14:paraId="74EC4B51" w14:textId="77777777" w:rsidR="001920EC" w:rsidRDefault="001920EC">
      <w:pPr>
        <w:pStyle w:val="Footer"/>
        <w:pBdr>
          <w:top w:val="nil"/>
          <w:left w:val="nil"/>
          <w:bottom w:val="nil"/>
          <w:right w:val="nil"/>
        </w:pBdr>
        <w:rPr>
          <w:ins w:id="281" w:author="Ross Whippo" w:date="2017-01-08T15:59:00Z"/>
        </w:rPr>
      </w:pPr>
    </w:p>
    <w:p w14:paraId="59EF29A8" w14:textId="77777777" w:rsidR="001920EC" w:rsidRDefault="001920EC">
      <w:pPr>
        <w:pStyle w:val="Footer"/>
        <w:pBdr>
          <w:top w:val="nil"/>
          <w:left w:val="nil"/>
          <w:bottom w:val="nil"/>
          <w:right w:val="nil"/>
        </w:pBdr>
        <w:rPr>
          <w:ins w:id="282" w:author="Ross Whippo" w:date="2017-01-08T15:59:00Z"/>
        </w:rPr>
      </w:pPr>
    </w:p>
    <w:p w14:paraId="44AD0FE9" w14:textId="77777777" w:rsidR="001920EC" w:rsidRDefault="001920EC">
      <w:pPr>
        <w:pStyle w:val="Footer"/>
        <w:pBdr>
          <w:top w:val="nil"/>
          <w:left w:val="nil"/>
          <w:bottom w:val="nil"/>
          <w:right w:val="nil"/>
        </w:pBdr>
        <w:rPr>
          <w:ins w:id="283" w:author="Ross Whippo" w:date="2017-01-08T15:59:00Z"/>
        </w:rPr>
      </w:pPr>
    </w:p>
    <w:p w14:paraId="29EBE5A7" w14:textId="58739235" w:rsidR="00A820EA" w:rsidRDefault="00955B3D">
      <w:pPr>
        <w:pStyle w:val="Footer"/>
        <w:pBdr>
          <w:top w:val="nil"/>
          <w:left w:val="nil"/>
          <w:bottom w:val="nil"/>
          <w:right w:val="nil"/>
        </w:pBdr>
        <w:rPr>
          <w:ins w:id="284" w:author="Ross Whippo" w:date="2017-01-07T16:29:00Z"/>
        </w:rPr>
      </w:pPr>
      <w:ins w:id="285" w:author="Ross Whippo" w:date="2017-01-07T16:29:00Z">
        <w:r>
          <w:t>CJFAS CITATION STYLE:</w:t>
        </w:r>
      </w:ins>
    </w:p>
    <w:p w14:paraId="185A594F" w14:textId="77777777" w:rsidR="00955B3D" w:rsidRDefault="00955B3D">
      <w:pPr>
        <w:pStyle w:val="Footer"/>
        <w:pBdr>
          <w:top w:val="nil"/>
          <w:left w:val="nil"/>
          <w:bottom w:val="nil"/>
          <w:right w:val="nil"/>
        </w:pBdr>
        <w:rPr>
          <w:ins w:id="286" w:author="Ross Whippo" w:date="2017-01-07T16:29:00Z"/>
        </w:rPr>
      </w:pPr>
    </w:p>
    <w:p w14:paraId="2BAD5018" w14:textId="77777777" w:rsidR="00955B3D" w:rsidRPr="00955B3D" w:rsidRDefault="00955B3D" w:rsidP="00955B3D">
      <w:pPr>
        <w:suppressAutoHyphens w:val="0"/>
        <w:spacing w:after="0" w:line="240" w:lineRule="auto"/>
        <w:rPr>
          <w:ins w:id="287" w:author="Ross Whippo" w:date="2017-01-07T16:29:00Z"/>
          <w:rFonts w:asciiTheme="minorHAnsi" w:eastAsia="Times New Roman" w:hAnsiTheme="minorHAnsi" w:cs="Times New Roman"/>
          <w:lang w:val="en-US"/>
          <w:rPrChange w:id="288" w:author="Ross Whippo" w:date="2017-01-07T16:29:00Z">
            <w:rPr>
              <w:ins w:id="289" w:author="Ross Whippo" w:date="2017-01-07T16:29:00Z"/>
              <w:rFonts w:ascii="Times New Roman" w:eastAsia="Times New Roman" w:hAnsi="Times New Roman" w:cs="Times New Roman"/>
              <w:sz w:val="24"/>
              <w:szCs w:val="24"/>
              <w:lang w:val="en-US"/>
            </w:rPr>
          </w:rPrChange>
        </w:rPr>
      </w:pPr>
      <w:ins w:id="290" w:author="Ross Whippo" w:date="2017-01-07T16:29:00Z">
        <w:r w:rsidRPr="00955B3D">
          <w:rPr>
            <w:rFonts w:asciiTheme="minorHAnsi" w:eastAsia="Times New Roman" w:hAnsiTheme="minorHAnsi" w:cs="Times New Roman"/>
            <w:lang w:val="en-US"/>
            <w:rPrChange w:id="291" w:author="Ross Whippo" w:date="2017-01-07T16:29:00Z">
              <w:rPr>
                <w:rFonts w:ascii="Times New Roman" w:eastAsia="Times New Roman" w:hAnsi="Times New Roman" w:cs="Times New Roman"/>
                <w:sz w:val="24"/>
                <w:szCs w:val="24"/>
                <w:lang w:val="en-US"/>
              </w:rPr>
            </w:rPrChange>
          </w:rPr>
          <w:t>Newbury, M</w:t>
        </w:r>
        <w:r w:rsidRPr="00955B3D">
          <w:rPr>
            <w:rFonts w:asciiTheme="minorHAnsi" w:eastAsia="Times New Roman" w:hAnsiTheme="minorHAnsi" w:cs="Arial"/>
            <w:color w:val="333333"/>
            <w:shd w:val="clear" w:color="auto" w:fill="FFFFFF"/>
            <w:lang w:val="en-US"/>
            <w:rPrChange w:id="292" w:author="Ross Whippo" w:date="2017-01-07T16:29:00Z">
              <w:rPr>
                <w:rFonts w:ascii="Arial" w:eastAsia="Times New Roman" w:hAnsi="Arial" w:cs="Arial"/>
                <w:color w:val="333333"/>
                <w:sz w:val="18"/>
                <w:szCs w:val="18"/>
                <w:shd w:val="clear" w:color="auto" w:fill="FFFFFF"/>
                <w:lang w:val="en-US"/>
              </w:rPr>
            </w:rPrChange>
          </w:rPr>
          <w:t xml:space="preserve">.G., and Ashworth, A.C. 2004. A fossil record of colonization and response of lacustrine fish populations to climate change. Can. J. Fish. </w:t>
        </w:r>
        <w:proofErr w:type="spellStart"/>
        <w:r w:rsidRPr="00955B3D">
          <w:rPr>
            <w:rFonts w:asciiTheme="minorHAnsi" w:eastAsia="Times New Roman" w:hAnsiTheme="minorHAnsi" w:cs="Arial"/>
            <w:color w:val="333333"/>
            <w:shd w:val="clear" w:color="auto" w:fill="FFFFFF"/>
            <w:lang w:val="en-US"/>
            <w:rPrChange w:id="293" w:author="Ross Whippo" w:date="2017-01-07T16:29:00Z">
              <w:rPr>
                <w:rFonts w:ascii="Arial" w:eastAsia="Times New Roman" w:hAnsi="Arial" w:cs="Arial"/>
                <w:color w:val="333333"/>
                <w:sz w:val="18"/>
                <w:szCs w:val="18"/>
                <w:shd w:val="clear" w:color="auto" w:fill="FFFFFF"/>
                <w:lang w:val="en-US"/>
              </w:rPr>
            </w:rPrChange>
          </w:rPr>
          <w:t>Aquat</w:t>
        </w:r>
        <w:proofErr w:type="spellEnd"/>
        <w:r w:rsidRPr="00955B3D">
          <w:rPr>
            <w:rFonts w:asciiTheme="minorHAnsi" w:eastAsia="Times New Roman" w:hAnsiTheme="minorHAnsi" w:cs="Arial"/>
            <w:color w:val="333333"/>
            <w:shd w:val="clear" w:color="auto" w:fill="FFFFFF"/>
            <w:lang w:val="en-US"/>
            <w:rPrChange w:id="294" w:author="Ross Whippo" w:date="2017-01-07T16:29:00Z">
              <w:rPr>
                <w:rFonts w:ascii="Arial" w:eastAsia="Times New Roman" w:hAnsi="Arial" w:cs="Arial"/>
                <w:color w:val="333333"/>
                <w:sz w:val="18"/>
                <w:szCs w:val="18"/>
                <w:shd w:val="clear" w:color="auto" w:fill="FFFFFF"/>
                <w:lang w:val="en-US"/>
              </w:rPr>
            </w:rPrChange>
          </w:rPr>
          <w:t>. Sci. </w:t>
        </w:r>
        <w:r w:rsidRPr="00955B3D">
          <w:rPr>
            <w:rFonts w:asciiTheme="minorHAnsi" w:eastAsia="Times New Roman" w:hAnsiTheme="minorHAnsi" w:cs="Arial"/>
            <w:b/>
            <w:bCs/>
            <w:color w:val="333333"/>
            <w:shd w:val="clear" w:color="auto" w:fill="FFFFFF"/>
            <w:lang w:val="en-US"/>
            <w:rPrChange w:id="295" w:author="Ross Whippo" w:date="2017-01-07T16:29:00Z">
              <w:rPr>
                <w:rFonts w:ascii="Arial" w:eastAsia="Times New Roman" w:hAnsi="Arial" w:cs="Arial"/>
                <w:b/>
                <w:bCs/>
                <w:color w:val="333333"/>
                <w:sz w:val="18"/>
                <w:szCs w:val="18"/>
                <w:shd w:val="clear" w:color="auto" w:fill="FFFFFF"/>
                <w:lang w:val="en-US"/>
              </w:rPr>
            </w:rPrChange>
          </w:rPr>
          <w:t>61</w:t>
        </w:r>
        <w:r w:rsidRPr="00955B3D">
          <w:rPr>
            <w:rFonts w:asciiTheme="minorHAnsi" w:eastAsia="Times New Roman" w:hAnsiTheme="minorHAnsi" w:cs="Arial"/>
            <w:color w:val="333333"/>
            <w:shd w:val="clear" w:color="auto" w:fill="FFFFFF"/>
            <w:lang w:val="en-US"/>
            <w:rPrChange w:id="296" w:author="Ross Whippo" w:date="2017-01-07T16:29:00Z">
              <w:rPr>
                <w:rFonts w:ascii="Arial" w:eastAsia="Times New Roman" w:hAnsi="Arial" w:cs="Arial"/>
                <w:color w:val="333333"/>
                <w:sz w:val="18"/>
                <w:szCs w:val="18"/>
                <w:shd w:val="clear" w:color="auto" w:fill="FFFFFF"/>
                <w:lang w:val="en-US"/>
              </w:rPr>
            </w:rPrChange>
          </w:rPr>
          <w:t>(10): 1807–1816. doi:10.1139/F04-113. </w:t>
        </w:r>
      </w:ins>
    </w:p>
    <w:p w14:paraId="5E35FE8F" w14:textId="77777777" w:rsidR="00955B3D" w:rsidRDefault="00955B3D">
      <w:pPr>
        <w:pStyle w:val="Footer"/>
        <w:pBdr>
          <w:top w:val="nil"/>
          <w:left w:val="nil"/>
          <w:bottom w:val="nil"/>
          <w:right w:val="nil"/>
        </w:pBdr>
        <w:rPr>
          <w:ins w:id="297" w:author="Ross Whippo" w:date="2017-01-07T16:31:00Z"/>
          <w:rFonts w:asciiTheme="minorHAnsi" w:hAnsiTheme="minorHAnsi"/>
        </w:rPr>
      </w:pPr>
    </w:p>
    <w:p w14:paraId="4B87ADDC" w14:textId="77777777" w:rsidR="00430058" w:rsidRDefault="00430058" w:rsidP="00430058">
      <w:pPr>
        <w:spacing w:after="0" w:line="480" w:lineRule="auto"/>
        <w:rPr>
          <w:ins w:id="298" w:author="Ross Whippo" w:date="2017-01-07T16:50:00Z"/>
          <w:rFonts w:ascii="Times" w:eastAsia="Times New Roman" w:hAnsi="Times" w:cs="Times New Roman"/>
          <w:iCs/>
          <w:color w:val="000000"/>
          <w:sz w:val="24"/>
          <w:szCs w:val="24"/>
          <w:lang w:val="en-US"/>
        </w:rPr>
      </w:pPr>
    </w:p>
    <w:p w14:paraId="7FB4F968" w14:textId="5CC30159" w:rsidR="00430058" w:rsidRPr="00430058" w:rsidRDefault="00430058">
      <w:pPr>
        <w:spacing w:after="0" w:line="480" w:lineRule="auto"/>
        <w:rPr>
          <w:rFonts w:ascii="Times" w:eastAsia="Times New Roman" w:hAnsi="Times" w:cs="Times New Roman"/>
          <w:iCs/>
          <w:color w:val="000000"/>
          <w:sz w:val="24"/>
          <w:szCs w:val="24"/>
          <w:lang w:val="en-US"/>
          <w:rPrChange w:id="299" w:author="Ross Whippo" w:date="2017-01-07T16:50:00Z">
            <w:rPr/>
          </w:rPrChange>
        </w:rPr>
        <w:pPrChange w:id="300" w:author="Ross Whippo" w:date="2017-01-07T16:49:00Z">
          <w:pPr>
            <w:pStyle w:val="Footer"/>
            <w:pBdr>
              <w:top w:val="nil"/>
              <w:left w:val="nil"/>
              <w:bottom w:val="nil"/>
              <w:right w:val="nil"/>
            </w:pBdr>
          </w:pPr>
        </w:pPrChange>
      </w:pPr>
    </w:p>
    <w:sectPr w:rsidR="00430058" w:rsidRPr="00430058">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y O'Connor" w:date="2016-07-01T16:51:00Z" w:initials="MO">
    <w:p w14:paraId="59D5F868" w14:textId="77777777" w:rsidR="00153FB2" w:rsidRDefault="00153FB2">
      <w:r>
        <w:t>150-250 words</w:t>
      </w:r>
    </w:p>
    <w:p w14:paraId="00A7853A" w14:textId="77777777" w:rsidR="00153FB2" w:rsidRDefault="00153FB2"/>
    <w:p w14:paraId="35AEB493" w14:textId="77777777" w:rsidR="00153FB2" w:rsidRDefault="00153FB2">
      <w:r>
        <w:t>CJAFS: 175 words</w:t>
      </w:r>
    </w:p>
  </w:comment>
  <w:comment w:id="12" w:author="Mary O'Connor" w:date="2016-07-01T17:41:00Z" w:initials="MO">
    <w:p w14:paraId="0DEA1EAF" w14:textId="77777777" w:rsidR="00153FB2" w:rsidRDefault="00153FB2">
      <w:r>
        <w:t>for CJAFS: 300-500 words</w:t>
      </w:r>
    </w:p>
  </w:comment>
  <w:comment w:id="89" w:author="Ross Whippo" w:date="2016-12-27T11:03:00Z" w:initials="RW">
    <w:p w14:paraId="69A7E0E9" w14:textId="77777777" w:rsidR="00153FB2" w:rsidRDefault="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93" w:author="Ross Whippo" w:date="2016-12-27T11:04:00Z" w:initials="RW">
    <w:p w14:paraId="686C3378" w14:textId="77777777" w:rsidR="00153FB2" w:rsidRDefault="00153FB2">
      <w:pPr>
        <w:pStyle w:val="CommentText"/>
      </w:pPr>
      <w:r>
        <w:rPr>
          <w:rStyle w:val="CommentReference"/>
        </w:rPr>
        <w:annotationRef/>
      </w:r>
      <w:r>
        <w:t>We need to define what this means in intro.</w:t>
      </w:r>
    </w:p>
  </w:comment>
  <w:comment w:id="104" w:author="Mary O'Connor" w:date="2017-01-02T16:08:00Z" w:initials="MO">
    <w:p w14:paraId="1442D425" w14:textId="2FD250C2" w:rsidR="00153FB2" w:rsidRDefault="00153FB2">
      <w:pPr>
        <w:pStyle w:val="CommentText"/>
      </w:pPr>
      <w:r>
        <w:rPr>
          <w:rStyle w:val="CommentReference"/>
        </w:rPr>
        <w:annotationRef/>
      </w:r>
      <w:r>
        <w:t>John?</w:t>
      </w:r>
    </w:p>
  </w:comment>
  <w:comment w:id="111" w:author="Mary O'Connor" w:date="2016-07-03T08:08:00Z" w:initials="MO">
    <w:p w14:paraId="19FF60DB" w14:textId="77777777" w:rsidR="00153FB2" w:rsidRDefault="00153FB2">
      <w:r>
        <w:t>cut this if we don't report it</w:t>
      </w:r>
    </w:p>
  </w:comment>
  <w:comment w:id="118" w:author="Mary O'Connor" w:date="2017-01-02T16:15:00Z" w:initials="MO">
    <w:p w14:paraId="0C609AB0" w14:textId="10BD882B" w:rsidR="00153FB2" w:rsidRDefault="00153FB2">
      <w:pPr>
        <w:pStyle w:val="CommentText"/>
      </w:pPr>
      <w:r>
        <w:rPr>
          <w:rStyle w:val="CommentReference"/>
        </w:rPr>
        <w:annotationRef/>
      </w:r>
      <w:r>
        <w:t>Ross, can you finalize this paragraph?</w:t>
      </w:r>
    </w:p>
  </w:comment>
  <w:comment w:id="156" w:author="Mary O'Connor" w:date="2016-07-03T09:05:00Z" w:initials="MO">
    <w:p w14:paraId="7533785D" w14:textId="77777777" w:rsidR="00153FB2" w:rsidRDefault="00153FB2">
      <w:r>
        <w:t>stats text; diversity values in a diversity table 1</w:t>
      </w:r>
    </w:p>
  </w:comment>
  <w:comment w:id="162" w:author="Mary O'Connor" w:date="2016-07-03T08:30:00Z" w:initials="MO">
    <w:p w14:paraId="529D7A93" w14:textId="77777777" w:rsidR="00153FB2" w:rsidRDefault="00153FB2">
      <w:r>
        <w:t>Table 1</w:t>
      </w:r>
    </w:p>
  </w:comment>
  <w:comment w:id="163" w:author="Mary O'Connor" w:date="2016-07-03T08:48:00Z" w:initials="MO">
    <w:p w14:paraId="7E743DBA" w14:textId="77777777" w:rsidR="00153FB2" w:rsidRDefault="00153FB2">
      <w:r>
        <w:t>Just tables 1 and 2</w:t>
      </w:r>
    </w:p>
  </w:comment>
  <w:comment w:id="164" w:author="Mary O'Connor" w:date="2016-07-03T08:32:00Z" w:initials="MO">
    <w:p w14:paraId="4C711117" w14:textId="77777777" w:rsidR="00153FB2" w:rsidRDefault="00153FB2">
      <w:r>
        <w:t>This is a separate analysis…</w:t>
      </w:r>
    </w:p>
  </w:comment>
  <w:comment w:id="165" w:author="Mary O'Connor" w:date="2016-07-02T17:54:00Z" w:initials="MO">
    <w:p w14:paraId="28A97766" w14:textId="77777777" w:rsidR="00153FB2" w:rsidRDefault="00153FB2">
      <w:r>
        <w:t>Report in results, but also include an appendix table</w:t>
      </w:r>
    </w:p>
  </w:comment>
  <w:comment w:id="166" w:author="Mary O'Connor" w:date="2016-07-02T19:23:00Z" w:initials="MO">
    <w:p w14:paraId="085647F2" w14:textId="77777777" w:rsidR="00153FB2" w:rsidRDefault="00153FB2">
      <w:r>
        <w:t>Aggregation results (figure or table)</w:t>
      </w:r>
    </w:p>
  </w:comment>
  <w:comment w:id="171" w:author="Mary O'Connor" w:date="2016-07-03T08:50:00Z" w:initials="MO">
    <w:p w14:paraId="7112B1C1" w14:textId="77777777" w:rsidR="00153FB2" w:rsidRDefault="00153FB2">
      <w:proofErr w:type="spellStart"/>
      <w:r>
        <w:t>Diversitiy</w:t>
      </w:r>
      <w:proofErr w:type="spellEnd"/>
      <w:r>
        <w:t xml:space="preserve"> table: CI test</w:t>
      </w:r>
    </w:p>
  </w:comment>
  <w:comment w:id="172" w:author="Mary O'Connor" w:date="2016-07-03T08:51:00Z" w:initials="MO">
    <w:p w14:paraId="753A24B5" w14:textId="77777777" w:rsidR="00153FB2" w:rsidRDefault="00153FB2">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85" w:author="Mary O'Connor" w:date="2016-07-02T17:54:00Z" w:initials="MO">
    <w:p w14:paraId="529F2DA9" w14:textId="77777777" w:rsidR="00153FB2" w:rsidRDefault="00153FB2">
      <w:r>
        <w:t>Figure for nine sites</w:t>
      </w:r>
    </w:p>
  </w:comment>
  <w:comment w:id="186" w:author="Mary O'Connor" w:date="2016-07-02T17:50:00Z" w:initials="MO">
    <w:p w14:paraId="3FA79A9D" w14:textId="77777777" w:rsidR="00153FB2" w:rsidRDefault="00153FB2">
      <w:r>
        <w:t>in discussion, can review what others have found for aquatic inverts using this FW, and why we did or did not find it.</w:t>
      </w:r>
    </w:p>
  </w:comment>
  <w:comment w:id="188" w:author="Mary O'Connor" w:date="2017-01-02T16:59:00Z" w:initials="MO">
    <w:p w14:paraId="6FBCC1B1" w14:textId="77777777" w:rsidR="00B45D5B" w:rsidRDefault="00B45D5B" w:rsidP="00B45D5B">
      <w:r>
        <w:t>Discussion point or could be in a table</w:t>
      </w:r>
    </w:p>
  </w:comment>
  <w:comment w:id="189" w:author="Mary O'Connor" w:date="2017-01-02T17:01:00Z" w:initials="MO">
    <w:p w14:paraId="4899D518" w14:textId="77777777" w:rsidR="00B45D5B" w:rsidRDefault="00B45D5B" w:rsidP="00B45D5B">
      <w:pPr>
        <w:pStyle w:val="CommentText"/>
      </w:pPr>
      <w:r>
        <w:rPr>
          <w:rStyle w:val="CommentReference"/>
        </w:rPr>
        <w:annotationRef/>
      </w:r>
      <w:r>
        <w:t xml:space="preserve">These tables and figs aren’t the right ones for this. </w:t>
      </w:r>
    </w:p>
  </w:comment>
  <w:comment w:id="192" w:author="Ross Whippo" w:date="2017-01-03T11:40:00Z" w:initials="RW">
    <w:p w14:paraId="1F88BC13" w14:textId="77777777" w:rsidR="006344BB" w:rsidRDefault="006344BB" w:rsidP="006344BB">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96" w:author="Ross Whippo" w:date="2017-01-02T16:54:00Z" w:initials="RW">
    <w:p w14:paraId="30011041" w14:textId="77777777" w:rsidR="00153FB2" w:rsidRDefault="00153FB2"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99" w:author="Mary O'Connor" w:date="2017-01-02T16:42:00Z" w:initials="MO">
    <w:p w14:paraId="57D3E40A" w14:textId="1B388573" w:rsidR="00153FB2" w:rsidRDefault="00153FB2">
      <w:pPr>
        <w:pStyle w:val="CommentText"/>
      </w:pPr>
      <w:r>
        <w:rPr>
          <w:rStyle w:val="CommentReference"/>
        </w:rPr>
        <w:annotationRef/>
      </w:r>
      <w:r>
        <w:t>Needs to be added to table 1</w:t>
      </w:r>
    </w:p>
  </w:comment>
  <w:comment w:id="201" w:author="Mary O'Connor" w:date="2017-01-02T16:44:00Z" w:initials="MO">
    <w:p w14:paraId="271B7498" w14:textId="62F9B6DA" w:rsidR="00153FB2" w:rsidRDefault="00153FB2">
      <w:pPr>
        <w:pStyle w:val="CommentText"/>
      </w:pPr>
      <w:r>
        <w:rPr>
          <w:rStyle w:val="CommentReference"/>
        </w:rPr>
        <w:annotationRef/>
      </w:r>
      <w:r>
        <w:t>These need to be added to a figure or table</w:t>
      </w:r>
    </w:p>
  </w:comment>
  <w:comment w:id="212" w:author="Mary O'Connor" w:date="2016-07-03T09:23:00Z" w:initials="MO">
    <w:p w14:paraId="69DAF1EC" w14:textId="77777777" w:rsidR="00153FB2" w:rsidRDefault="00153FB2">
      <w:r>
        <w:t>Do we have stats to support this gradient?</w:t>
      </w:r>
    </w:p>
  </w:comment>
  <w:comment w:id="213" w:author="Mary O'Connor" w:date="2016-07-03T09:23:00Z" w:initials="MO">
    <w:p w14:paraId="0F7FDE0D" w14:textId="77777777" w:rsidR="00153FB2" w:rsidRDefault="00153FB2">
      <w:r>
        <w:t>Ok rewrite this then.</w:t>
      </w:r>
    </w:p>
  </w:comment>
  <w:comment w:id="214" w:author="Mary O'Connor" w:date="2016-07-03T09:25:00Z" w:initials="MO">
    <w:p w14:paraId="3776611B" w14:textId="77777777" w:rsidR="00153FB2" w:rsidRDefault="00153FB2">
      <w:r>
        <w:t>Bring this in?</w:t>
      </w:r>
    </w:p>
  </w:comment>
  <w:comment w:id="230" w:author="Mary O'Connor" w:date="2017-01-02T17:04:00Z" w:initials="MO">
    <w:p w14:paraId="0E5C1710" w14:textId="1458EC28" w:rsidR="00B45D5B" w:rsidRDefault="00B45D5B">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231" w:author="Mary O'Connor" w:date="2016-07-03T09:17:00Z" w:initials="MO">
    <w:p w14:paraId="53780E1E" w14:textId="77777777" w:rsidR="00153FB2" w:rsidRDefault="00153FB2">
      <w:r>
        <w:t>Table 3</w:t>
      </w:r>
    </w:p>
  </w:comment>
  <w:comment w:id="232" w:author="Mary O'Connor" w:date="2016-07-03T09:18:00Z" w:initials="MO">
    <w:p w14:paraId="3FC26F6A" w14:textId="77777777" w:rsidR="00153FB2" w:rsidRDefault="00153FB2">
      <w:r>
        <w:t>Not sure about including this.</w:t>
      </w:r>
    </w:p>
  </w:comment>
  <w:comment w:id="241" w:author="Mary O'Connor" w:date="2017-01-02T17:05:00Z" w:initials="MO">
    <w:p w14:paraId="77AF5311" w14:textId="6986D57F" w:rsidR="00B45D5B" w:rsidRDefault="00B45D5B">
      <w:pPr>
        <w:pStyle w:val="CommentText"/>
      </w:pPr>
      <w:r>
        <w:rPr>
          <w:rStyle w:val="CommentReference"/>
        </w:rPr>
        <w:annotationRef/>
      </w:r>
      <w:r>
        <w:t>Keep discussion concise to just wrap up study.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AEB493" w15:done="0"/>
  <w15:commentEx w15:paraId="0DEA1EAF" w15:done="0"/>
  <w15:commentEx w15:paraId="69A7E0E9" w15:done="0"/>
  <w15:commentEx w15:paraId="686C3378" w15:done="0"/>
  <w15:commentEx w15:paraId="1442D425" w15:done="0"/>
  <w15:commentEx w15:paraId="19FF60DB" w15:done="0"/>
  <w15:commentEx w15:paraId="0C609AB0" w15:done="0"/>
  <w15:commentEx w15:paraId="7533785D" w15:done="0"/>
  <w15:commentEx w15:paraId="529D7A93" w15:done="0"/>
  <w15:commentEx w15:paraId="7E743DBA" w15:done="0"/>
  <w15:commentEx w15:paraId="4C711117" w15:done="0"/>
  <w15:commentEx w15:paraId="28A97766" w15:done="0"/>
  <w15:commentEx w15:paraId="085647F2" w15:done="0"/>
  <w15:commentEx w15:paraId="7112B1C1" w15:done="0"/>
  <w15:commentEx w15:paraId="753A24B5" w15:done="0"/>
  <w15:commentEx w15:paraId="529F2DA9" w15:done="0"/>
  <w15:commentEx w15:paraId="3FA79A9D" w15:done="0"/>
  <w15:commentEx w15:paraId="6FBCC1B1" w15:done="0"/>
  <w15:commentEx w15:paraId="4899D518" w15:done="0"/>
  <w15:commentEx w15:paraId="1F88BC13" w15:done="0"/>
  <w15:commentEx w15:paraId="30011041" w15:done="0"/>
  <w15:commentEx w15:paraId="57D3E40A" w15:done="0"/>
  <w15:commentEx w15:paraId="271B7498" w15:done="0"/>
  <w15:commentEx w15:paraId="69DAF1EC" w15:done="0"/>
  <w15:commentEx w15:paraId="0F7FDE0D" w15:done="0"/>
  <w15:commentEx w15:paraId="3776611B" w15:done="0"/>
  <w15:commentEx w15:paraId="0E5C1710" w15:done="0"/>
  <w15:commentEx w15:paraId="53780E1E" w15:done="0"/>
  <w15:commentEx w15:paraId="3FC26F6A" w15:done="0"/>
  <w15:commentEx w15:paraId="77AF531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18548" w14:textId="77777777" w:rsidR="00664713" w:rsidRDefault="00664713">
      <w:pPr>
        <w:spacing w:after="0" w:line="240" w:lineRule="auto"/>
      </w:pPr>
      <w:r>
        <w:separator/>
      </w:r>
    </w:p>
  </w:endnote>
  <w:endnote w:type="continuationSeparator" w:id="0">
    <w:p w14:paraId="38CE6F28" w14:textId="77777777" w:rsidR="00664713" w:rsidRDefault="0066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EDED1" w14:textId="1DC56010" w:rsidR="00153FB2" w:rsidRDefault="00153FB2">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3D1F2C">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9C534"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3D1F2C">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A9867" w14:textId="77777777" w:rsidR="00664713" w:rsidRDefault="00664713">
      <w:pPr>
        <w:spacing w:after="0" w:line="240" w:lineRule="auto"/>
      </w:pPr>
      <w:r>
        <w:separator/>
      </w:r>
    </w:p>
  </w:footnote>
  <w:footnote w:type="continuationSeparator" w:id="0">
    <w:p w14:paraId="5C39C795" w14:textId="77777777" w:rsidR="00664713" w:rsidRDefault="00664713">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46616"/>
    <w:rsid w:val="00153FB2"/>
    <w:rsid w:val="001920EC"/>
    <w:rsid w:val="001C20A3"/>
    <w:rsid w:val="002372BC"/>
    <w:rsid w:val="002E3E6D"/>
    <w:rsid w:val="002F03EA"/>
    <w:rsid w:val="003A1BCF"/>
    <w:rsid w:val="003D1F2C"/>
    <w:rsid w:val="00430058"/>
    <w:rsid w:val="0049736E"/>
    <w:rsid w:val="0054782B"/>
    <w:rsid w:val="00633D49"/>
    <w:rsid w:val="006344BB"/>
    <w:rsid w:val="00664713"/>
    <w:rsid w:val="006861FE"/>
    <w:rsid w:val="00772D5A"/>
    <w:rsid w:val="00951769"/>
    <w:rsid w:val="00955B3D"/>
    <w:rsid w:val="009A0E80"/>
    <w:rsid w:val="00A41A59"/>
    <w:rsid w:val="00A820EA"/>
    <w:rsid w:val="00A8722F"/>
    <w:rsid w:val="00AA35D4"/>
    <w:rsid w:val="00AC16FF"/>
    <w:rsid w:val="00B45D5B"/>
    <w:rsid w:val="00B47D6A"/>
    <w:rsid w:val="00C4247B"/>
    <w:rsid w:val="00C61EAF"/>
    <w:rsid w:val="00C7188F"/>
    <w:rsid w:val="00CE75D2"/>
    <w:rsid w:val="00D60DE6"/>
    <w:rsid w:val="00D874F4"/>
    <w:rsid w:val="00D91FEA"/>
    <w:rsid w:val="00D94C67"/>
    <w:rsid w:val="00DE1649"/>
    <w:rsid w:val="00DE5A11"/>
    <w:rsid w:val="00E17DBD"/>
    <w:rsid w:val="00EE2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765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connor@zoology.ubc.ca"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345D7-B91A-9747-9515-BF4910D1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36</Pages>
  <Words>10293</Words>
  <Characters>58676</Characters>
  <Application>Microsoft Macintosh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68832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Ross Whippo</cp:lastModifiedBy>
  <cp:revision>17</cp:revision>
  <cp:lastPrinted>2015-10-04T18:53:00Z</cp:lastPrinted>
  <dcterms:created xsi:type="dcterms:W3CDTF">2017-01-02T23:39:00Z</dcterms:created>
  <dcterms:modified xsi:type="dcterms:W3CDTF">2017-01-09T23:12:00Z</dcterms:modified>
  <dc:language>en-US</dc:language>
</cp:coreProperties>
</file>